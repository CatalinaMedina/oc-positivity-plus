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9B11E" w14:textId="00164275" w:rsidR="006B2D63" w:rsidRDefault="00262B5A" w:rsidP="00751F9B">
      <w:pPr>
        <w:widowControl w:val="0"/>
        <w:pBdr>
          <w:top w:val="nil"/>
          <w:left w:val="nil"/>
          <w:bottom w:val="nil"/>
          <w:right w:val="nil"/>
          <w:between w:val="nil"/>
        </w:pBdr>
        <w:rPr>
          <w:b/>
          <w:u w:val="single"/>
        </w:rPr>
      </w:pPr>
      <w:r w:rsidRPr="0012432F">
        <w:rPr>
          <w:b/>
          <w:u w:val="single"/>
        </w:rPr>
        <w:t>A retrospective spatial-epidemiologic and socio</w:t>
      </w:r>
      <w:r w:rsidR="008E616E" w:rsidRPr="0012432F">
        <w:rPr>
          <w:b/>
          <w:u w:val="single"/>
        </w:rPr>
        <w:t>-</w:t>
      </w:r>
      <w:r w:rsidR="008E616E" w:rsidRPr="008E616E">
        <w:rPr>
          <w:b/>
          <w:u w:val="single"/>
        </w:rPr>
        <w:t>demographic</w:t>
      </w:r>
      <w:r w:rsidRPr="008E616E">
        <w:rPr>
          <w:b/>
          <w:u w:val="single"/>
        </w:rPr>
        <w:t xml:space="preserve"> </w:t>
      </w:r>
      <w:r w:rsidR="008E616E" w:rsidRPr="008E616E">
        <w:rPr>
          <w:b/>
          <w:u w:val="single"/>
        </w:rPr>
        <w:t xml:space="preserve">analysis of </w:t>
      </w:r>
      <w:r w:rsidR="00B114C2">
        <w:rPr>
          <w:b/>
          <w:u w:val="single"/>
        </w:rPr>
        <w:t xml:space="preserve">reported </w:t>
      </w:r>
      <w:r w:rsidR="008E616E" w:rsidRPr="008E616E">
        <w:rPr>
          <w:b/>
          <w:u w:val="single"/>
        </w:rPr>
        <w:t>COVID-19 cases and testing in a large population center</w:t>
      </w:r>
      <w:r w:rsidR="00F72E40">
        <w:rPr>
          <w:b/>
          <w:u w:val="single"/>
        </w:rPr>
        <w:t xml:space="preserve"> (Orange County)</w:t>
      </w:r>
      <w:r w:rsidR="008E616E" w:rsidRPr="008E616E">
        <w:rPr>
          <w:b/>
          <w:u w:val="single"/>
        </w:rPr>
        <w:t xml:space="preserve"> in Southern California, U.S.A.</w:t>
      </w:r>
      <w:r>
        <w:rPr>
          <w:b/>
          <w:u w:val="single"/>
        </w:rPr>
        <w:t xml:space="preserve"> (March through June 2020)</w:t>
      </w:r>
    </w:p>
    <w:p w14:paraId="4314C2F9" w14:textId="23A6346A" w:rsidR="00F4307B" w:rsidRDefault="00F4307B" w:rsidP="00751F9B">
      <w:pPr>
        <w:widowControl w:val="0"/>
        <w:pBdr>
          <w:top w:val="nil"/>
          <w:left w:val="nil"/>
          <w:bottom w:val="nil"/>
          <w:right w:val="nil"/>
          <w:between w:val="nil"/>
        </w:pBdr>
        <w:rPr>
          <w:b/>
          <w:vertAlign w:val="superscript"/>
        </w:rPr>
      </w:pPr>
      <w:r w:rsidRPr="00B114C2">
        <w:rPr>
          <w:b/>
        </w:rPr>
        <w:t>Daniel M. Parker</w:t>
      </w:r>
      <w:r w:rsidR="00B114C2" w:rsidRPr="00B114C2">
        <w:rPr>
          <w:b/>
          <w:vertAlign w:val="superscript"/>
        </w:rPr>
        <w:t>1</w:t>
      </w:r>
      <w:proofErr w:type="gramStart"/>
      <w:r w:rsidR="00B114C2" w:rsidRPr="00B114C2">
        <w:rPr>
          <w:b/>
          <w:vertAlign w:val="superscript"/>
        </w:rPr>
        <w:t>,2</w:t>
      </w:r>
      <w:proofErr w:type="gramEnd"/>
      <w:r w:rsidRPr="00B114C2">
        <w:rPr>
          <w:b/>
        </w:rPr>
        <w:t xml:space="preserve">; </w:t>
      </w:r>
      <w:r w:rsidRPr="00B114C2">
        <w:rPr>
          <w:b/>
          <w:highlight w:val="yellow"/>
        </w:rPr>
        <w:t>…</w:t>
      </w:r>
      <w:r w:rsidRPr="00B114C2">
        <w:rPr>
          <w:b/>
        </w:rPr>
        <w:t xml:space="preserve"> </w:t>
      </w:r>
      <w:ins w:id="0" w:author="Daniel Parker" w:date="2020-09-30T16:54:00Z">
        <w:r w:rsidR="008E649A">
          <w:rPr>
            <w:b/>
          </w:rPr>
          <w:t>Vladimir Minin</w:t>
        </w:r>
      </w:ins>
      <w:r w:rsidRPr="00B114C2">
        <w:rPr>
          <w:b/>
        </w:rPr>
        <w:t>;</w:t>
      </w:r>
      <w:ins w:id="1" w:author="Daniel Parker" w:date="2020-09-30T16:54:00Z">
        <w:r w:rsidR="008E649A">
          <w:rPr>
            <w:b/>
          </w:rPr>
          <w:t xml:space="preserve"> Veronica Vieira; Scott Bartell??;</w:t>
        </w:r>
      </w:ins>
      <w:r w:rsidRPr="00B114C2">
        <w:rPr>
          <w:b/>
        </w:rPr>
        <w:t xml:space="preserve"> Bernadette Boden-Albala</w:t>
      </w:r>
      <w:r w:rsidR="00B114C2" w:rsidRPr="00B114C2">
        <w:rPr>
          <w:b/>
          <w:vertAlign w:val="superscript"/>
        </w:rPr>
        <w:t>1,2</w:t>
      </w:r>
      <w:r w:rsidRPr="00B114C2">
        <w:rPr>
          <w:b/>
        </w:rPr>
        <w:t>; Tim Bruckner</w:t>
      </w:r>
      <w:r w:rsidR="00B114C2" w:rsidRPr="00B114C2">
        <w:rPr>
          <w:b/>
          <w:vertAlign w:val="superscript"/>
        </w:rPr>
        <w:t>1</w:t>
      </w:r>
    </w:p>
    <w:p w14:paraId="177671D5" w14:textId="7AD7EB84" w:rsidR="00B114C2" w:rsidRPr="00B114C2" w:rsidRDefault="00B114C2" w:rsidP="00751F9B">
      <w:pPr>
        <w:widowControl w:val="0"/>
        <w:pBdr>
          <w:top w:val="nil"/>
          <w:left w:val="nil"/>
          <w:bottom w:val="nil"/>
          <w:right w:val="nil"/>
          <w:between w:val="nil"/>
        </w:pBdr>
        <w:rPr>
          <w:b/>
        </w:rPr>
      </w:pPr>
      <w:r w:rsidRPr="00B114C2">
        <w:rPr>
          <w:b/>
          <w:highlight w:val="yellow"/>
        </w:rPr>
        <w:t>[</w:t>
      </w:r>
      <w:proofErr w:type="gramStart"/>
      <w:r w:rsidRPr="00B114C2">
        <w:rPr>
          <w:b/>
          <w:highlight w:val="yellow"/>
        </w:rPr>
        <w:t>authorship</w:t>
      </w:r>
      <w:proofErr w:type="gramEnd"/>
      <w:r w:rsidRPr="00B114C2">
        <w:rPr>
          <w:b/>
          <w:highlight w:val="yellow"/>
        </w:rPr>
        <w:t xml:space="preserve"> order may change based on contributions]</w:t>
      </w:r>
    </w:p>
    <w:p w14:paraId="42F52625" w14:textId="330728C1" w:rsidR="00F4307B" w:rsidRPr="00B114C2" w:rsidRDefault="00B114C2" w:rsidP="00B114C2">
      <w:pPr>
        <w:pStyle w:val="ListParagraph"/>
        <w:widowControl w:val="0"/>
        <w:numPr>
          <w:ilvl w:val="0"/>
          <w:numId w:val="1"/>
        </w:numPr>
        <w:pBdr>
          <w:top w:val="nil"/>
          <w:left w:val="nil"/>
          <w:bottom w:val="nil"/>
          <w:right w:val="nil"/>
          <w:between w:val="nil"/>
        </w:pBdr>
        <w:rPr>
          <w:b/>
        </w:rPr>
      </w:pPr>
      <w:r w:rsidRPr="00B114C2">
        <w:rPr>
          <w:b/>
        </w:rPr>
        <w:t>Population Health and Disease Prevention; University of California, Irvine</w:t>
      </w:r>
    </w:p>
    <w:p w14:paraId="7402F6F9" w14:textId="298BD2C4" w:rsidR="00B114C2" w:rsidRPr="00B114C2" w:rsidRDefault="00B114C2" w:rsidP="00B114C2">
      <w:pPr>
        <w:pStyle w:val="ListParagraph"/>
        <w:widowControl w:val="0"/>
        <w:numPr>
          <w:ilvl w:val="0"/>
          <w:numId w:val="1"/>
        </w:numPr>
        <w:pBdr>
          <w:top w:val="nil"/>
          <w:left w:val="nil"/>
          <w:bottom w:val="nil"/>
          <w:right w:val="nil"/>
          <w:between w:val="nil"/>
        </w:pBdr>
        <w:rPr>
          <w:b/>
        </w:rPr>
      </w:pPr>
      <w:r w:rsidRPr="00B114C2">
        <w:rPr>
          <w:b/>
        </w:rPr>
        <w:t>Epidemiology; University of California, Irvine</w:t>
      </w:r>
    </w:p>
    <w:p w14:paraId="797E6E95" w14:textId="77777777" w:rsidR="00B114C2" w:rsidRDefault="00B114C2" w:rsidP="00751F9B">
      <w:pPr>
        <w:widowControl w:val="0"/>
        <w:pBdr>
          <w:top w:val="nil"/>
          <w:left w:val="nil"/>
          <w:bottom w:val="nil"/>
          <w:right w:val="nil"/>
          <w:between w:val="nil"/>
        </w:pBdr>
        <w:rPr>
          <w:b/>
          <w:u w:val="single"/>
        </w:rPr>
      </w:pPr>
    </w:p>
    <w:p w14:paraId="563D937F" w14:textId="1350654D" w:rsidR="00B114C2" w:rsidRDefault="00B114C2" w:rsidP="00751F9B">
      <w:pPr>
        <w:widowControl w:val="0"/>
        <w:pBdr>
          <w:top w:val="nil"/>
          <w:left w:val="nil"/>
          <w:bottom w:val="nil"/>
          <w:right w:val="nil"/>
          <w:between w:val="nil"/>
        </w:pBdr>
        <w:rPr>
          <w:b/>
          <w:u w:val="single"/>
        </w:rPr>
      </w:pPr>
    </w:p>
    <w:p w14:paraId="0E4AFF9C" w14:textId="6E3CC5D5" w:rsidR="00B114C2" w:rsidRDefault="00B114C2" w:rsidP="00751F9B">
      <w:pPr>
        <w:widowControl w:val="0"/>
        <w:pBdr>
          <w:top w:val="nil"/>
          <w:left w:val="nil"/>
          <w:bottom w:val="nil"/>
          <w:right w:val="nil"/>
          <w:between w:val="nil"/>
        </w:pBdr>
        <w:rPr>
          <w:b/>
          <w:u w:val="single"/>
        </w:rPr>
      </w:pPr>
    </w:p>
    <w:p w14:paraId="2C7E6521" w14:textId="07FA7A6F" w:rsidR="00B114C2" w:rsidRDefault="00B114C2" w:rsidP="00751F9B">
      <w:pPr>
        <w:widowControl w:val="0"/>
        <w:pBdr>
          <w:top w:val="nil"/>
          <w:left w:val="nil"/>
          <w:bottom w:val="nil"/>
          <w:right w:val="nil"/>
          <w:between w:val="nil"/>
        </w:pBdr>
        <w:rPr>
          <w:b/>
          <w:u w:val="single"/>
        </w:rPr>
      </w:pPr>
    </w:p>
    <w:p w14:paraId="2F37A6D4" w14:textId="0507D6D4" w:rsidR="00B114C2" w:rsidRDefault="00B114C2" w:rsidP="00751F9B">
      <w:pPr>
        <w:widowControl w:val="0"/>
        <w:pBdr>
          <w:top w:val="nil"/>
          <w:left w:val="nil"/>
          <w:bottom w:val="nil"/>
          <w:right w:val="nil"/>
          <w:between w:val="nil"/>
        </w:pBdr>
        <w:rPr>
          <w:b/>
          <w:u w:val="single"/>
        </w:rPr>
      </w:pPr>
    </w:p>
    <w:p w14:paraId="18C94541" w14:textId="7C7297F7" w:rsidR="00B114C2" w:rsidRDefault="00B114C2" w:rsidP="00751F9B">
      <w:pPr>
        <w:widowControl w:val="0"/>
        <w:pBdr>
          <w:top w:val="nil"/>
          <w:left w:val="nil"/>
          <w:bottom w:val="nil"/>
          <w:right w:val="nil"/>
          <w:between w:val="nil"/>
        </w:pBdr>
        <w:rPr>
          <w:b/>
          <w:u w:val="single"/>
        </w:rPr>
      </w:pPr>
    </w:p>
    <w:p w14:paraId="533CD843" w14:textId="60417427" w:rsidR="00B114C2" w:rsidRDefault="00B114C2" w:rsidP="00751F9B">
      <w:pPr>
        <w:widowControl w:val="0"/>
        <w:pBdr>
          <w:top w:val="nil"/>
          <w:left w:val="nil"/>
          <w:bottom w:val="nil"/>
          <w:right w:val="nil"/>
          <w:between w:val="nil"/>
        </w:pBdr>
        <w:rPr>
          <w:b/>
          <w:u w:val="single"/>
        </w:rPr>
      </w:pPr>
    </w:p>
    <w:p w14:paraId="4A11F900" w14:textId="2E8A4001" w:rsidR="00B114C2" w:rsidRDefault="00B114C2" w:rsidP="00751F9B">
      <w:pPr>
        <w:widowControl w:val="0"/>
        <w:pBdr>
          <w:top w:val="nil"/>
          <w:left w:val="nil"/>
          <w:bottom w:val="nil"/>
          <w:right w:val="nil"/>
          <w:between w:val="nil"/>
        </w:pBdr>
        <w:rPr>
          <w:b/>
          <w:u w:val="single"/>
        </w:rPr>
      </w:pPr>
    </w:p>
    <w:p w14:paraId="08C63963" w14:textId="37944855" w:rsidR="00B114C2" w:rsidRDefault="00B114C2" w:rsidP="00751F9B">
      <w:pPr>
        <w:widowControl w:val="0"/>
        <w:pBdr>
          <w:top w:val="nil"/>
          <w:left w:val="nil"/>
          <w:bottom w:val="nil"/>
          <w:right w:val="nil"/>
          <w:between w:val="nil"/>
        </w:pBdr>
        <w:rPr>
          <w:b/>
          <w:u w:val="single"/>
        </w:rPr>
      </w:pPr>
    </w:p>
    <w:p w14:paraId="4EA7B5A7" w14:textId="12F09A2B" w:rsidR="00B114C2" w:rsidRDefault="00B114C2" w:rsidP="00751F9B">
      <w:pPr>
        <w:widowControl w:val="0"/>
        <w:pBdr>
          <w:top w:val="nil"/>
          <w:left w:val="nil"/>
          <w:bottom w:val="nil"/>
          <w:right w:val="nil"/>
          <w:between w:val="nil"/>
        </w:pBdr>
        <w:rPr>
          <w:b/>
          <w:u w:val="single"/>
        </w:rPr>
      </w:pPr>
    </w:p>
    <w:p w14:paraId="33571693" w14:textId="2F09CCA9" w:rsidR="00B114C2" w:rsidRDefault="00B114C2" w:rsidP="00751F9B">
      <w:pPr>
        <w:widowControl w:val="0"/>
        <w:pBdr>
          <w:top w:val="nil"/>
          <w:left w:val="nil"/>
          <w:bottom w:val="nil"/>
          <w:right w:val="nil"/>
          <w:between w:val="nil"/>
        </w:pBdr>
        <w:rPr>
          <w:b/>
          <w:u w:val="single"/>
        </w:rPr>
      </w:pPr>
    </w:p>
    <w:p w14:paraId="25FD3F45" w14:textId="7F7105AA" w:rsidR="00B114C2" w:rsidRDefault="00B114C2" w:rsidP="00751F9B">
      <w:pPr>
        <w:widowControl w:val="0"/>
        <w:pBdr>
          <w:top w:val="nil"/>
          <w:left w:val="nil"/>
          <w:bottom w:val="nil"/>
          <w:right w:val="nil"/>
          <w:between w:val="nil"/>
        </w:pBdr>
        <w:rPr>
          <w:b/>
          <w:u w:val="single"/>
        </w:rPr>
      </w:pPr>
    </w:p>
    <w:p w14:paraId="2DF35587" w14:textId="6B24DECD" w:rsidR="00B114C2" w:rsidRDefault="00B114C2" w:rsidP="00751F9B">
      <w:pPr>
        <w:widowControl w:val="0"/>
        <w:pBdr>
          <w:top w:val="nil"/>
          <w:left w:val="nil"/>
          <w:bottom w:val="nil"/>
          <w:right w:val="nil"/>
          <w:between w:val="nil"/>
        </w:pBdr>
        <w:rPr>
          <w:b/>
          <w:u w:val="single"/>
        </w:rPr>
      </w:pPr>
    </w:p>
    <w:p w14:paraId="0084589C" w14:textId="70480F24" w:rsidR="00B114C2" w:rsidRDefault="00B114C2" w:rsidP="00751F9B">
      <w:pPr>
        <w:widowControl w:val="0"/>
        <w:pBdr>
          <w:top w:val="nil"/>
          <w:left w:val="nil"/>
          <w:bottom w:val="nil"/>
          <w:right w:val="nil"/>
          <w:between w:val="nil"/>
        </w:pBdr>
        <w:rPr>
          <w:b/>
          <w:u w:val="single"/>
        </w:rPr>
      </w:pPr>
    </w:p>
    <w:p w14:paraId="1779DA4F" w14:textId="38B8BBE0" w:rsidR="00B114C2" w:rsidRDefault="00B114C2" w:rsidP="00751F9B">
      <w:pPr>
        <w:widowControl w:val="0"/>
        <w:pBdr>
          <w:top w:val="nil"/>
          <w:left w:val="nil"/>
          <w:bottom w:val="nil"/>
          <w:right w:val="nil"/>
          <w:between w:val="nil"/>
        </w:pBdr>
        <w:rPr>
          <w:b/>
          <w:u w:val="single"/>
        </w:rPr>
      </w:pPr>
    </w:p>
    <w:p w14:paraId="220C5C8A" w14:textId="4F46DDA5" w:rsidR="00B114C2" w:rsidRDefault="00B114C2" w:rsidP="00751F9B">
      <w:pPr>
        <w:widowControl w:val="0"/>
        <w:pBdr>
          <w:top w:val="nil"/>
          <w:left w:val="nil"/>
          <w:bottom w:val="nil"/>
          <w:right w:val="nil"/>
          <w:between w:val="nil"/>
        </w:pBdr>
        <w:rPr>
          <w:b/>
          <w:u w:val="single"/>
        </w:rPr>
      </w:pPr>
    </w:p>
    <w:p w14:paraId="6CB1CFAA" w14:textId="7C78ACF5" w:rsidR="00B114C2" w:rsidRDefault="00B114C2" w:rsidP="00751F9B">
      <w:pPr>
        <w:widowControl w:val="0"/>
        <w:pBdr>
          <w:top w:val="nil"/>
          <w:left w:val="nil"/>
          <w:bottom w:val="nil"/>
          <w:right w:val="nil"/>
          <w:between w:val="nil"/>
        </w:pBdr>
        <w:rPr>
          <w:b/>
          <w:u w:val="single"/>
        </w:rPr>
      </w:pPr>
    </w:p>
    <w:p w14:paraId="3C902B1D" w14:textId="01D2D7F9" w:rsidR="00B114C2" w:rsidRDefault="00B114C2" w:rsidP="00751F9B">
      <w:pPr>
        <w:widowControl w:val="0"/>
        <w:pBdr>
          <w:top w:val="nil"/>
          <w:left w:val="nil"/>
          <w:bottom w:val="nil"/>
          <w:right w:val="nil"/>
          <w:between w:val="nil"/>
        </w:pBdr>
        <w:rPr>
          <w:b/>
          <w:u w:val="single"/>
        </w:rPr>
      </w:pPr>
    </w:p>
    <w:p w14:paraId="10B4162B" w14:textId="67C337A1" w:rsidR="00B114C2" w:rsidRDefault="00B114C2" w:rsidP="00751F9B">
      <w:pPr>
        <w:widowControl w:val="0"/>
        <w:pBdr>
          <w:top w:val="nil"/>
          <w:left w:val="nil"/>
          <w:bottom w:val="nil"/>
          <w:right w:val="nil"/>
          <w:between w:val="nil"/>
        </w:pBdr>
        <w:rPr>
          <w:b/>
          <w:u w:val="single"/>
        </w:rPr>
      </w:pPr>
    </w:p>
    <w:p w14:paraId="4739FB52" w14:textId="166B5ED8" w:rsidR="00B114C2" w:rsidRDefault="00B114C2" w:rsidP="00751F9B">
      <w:pPr>
        <w:widowControl w:val="0"/>
        <w:pBdr>
          <w:top w:val="nil"/>
          <w:left w:val="nil"/>
          <w:bottom w:val="nil"/>
          <w:right w:val="nil"/>
          <w:between w:val="nil"/>
        </w:pBdr>
        <w:rPr>
          <w:b/>
          <w:u w:val="single"/>
        </w:rPr>
      </w:pPr>
    </w:p>
    <w:p w14:paraId="30224715" w14:textId="77777777" w:rsidR="00B114C2" w:rsidRDefault="00B114C2" w:rsidP="00751F9B">
      <w:pPr>
        <w:widowControl w:val="0"/>
        <w:pBdr>
          <w:top w:val="nil"/>
          <w:left w:val="nil"/>
          <w:bottom w:val="nil"/>
          <w:right w:val="nil"/>
          <w:between w:val="nil"/>
        </w:pBdr>
        <w:rPr>
          <w:b/>
          <w:u w:val="single"/>
        </w:rPr>
      </w:pPr>
    </w:p>
    <w:p w14:paraId="229C9CE6" w14:textId="77777777" w:rsidR="008E616E" w:rsidRPr="008E616E" w:rsidRDefault="008E616E" w:rsidP="00751F9B">
      <w:pPr>
        <w:widowControl w:val="0"/>
        <w:pBdr>
          <w:top w:val="nil"/>
          <w:left w:val="nil"/>
          <w:bottom w:val="nil"/>
          <w:right w:val="nil"/>
          <w:between w:val="nil"/>
        </w:pBdr>
        <w:rPr>
          <w:b/>
        </w:rPr>
      </w:pPr>
      <w:r w:rsidRPr="008E616E">
        <w:rPr>
          <w:b/>
        </w:rPr>
        <w:t>INTRODUCTION</w:t>
      </w:r>
    </w:p>
    <w:p w14:paraId="6D3BE497" w14:textId="53462F5E" w:rsidR="00751F9B" w:rsidRDefault="00751F9B" w:rsidP="00751F9B">
      <w:pPr>
        <w:widowControl w:val="0"/>
        <w:pBdr>
          <w:top w:val="nil"/>
          <w:left w:val="nil"/>
          <w:bottom w:val="nil"/>
          <w:right w:val="nil"/>
          <w:between w:val="nil"/>
        </w:pBdr>
      </w:pPr>
      <w:r w:rsidRPr="00014E11">
        <w:t>The United States is currently experiencing an epidemic of respiratory disease (coronavirus disease 19 or COVID-19), caused by a novel coronavirus (SARS-CoV-2) that has reached pandemic proportions</w:t>
      </w:r>
      <w:r w:rsidR="00EC5352">
        <w:t xml:space="preserve">. As of the time of this report there are </w:t>
      </w:r>
      <w:r w:rsidR="00EC5352" w:rsidRPr="00681374">
        <w:rPr>
          <w:highlight w:val="yellow"/>
        </w:rPr>
        <w:t>a total of</w:t>
      </w:r>
      <w:r w:rsidRPr="00681374">
        <w:rPr>
          <w:highlight w:val="yellow"/>
        </w:rPr>
        <w:t xml:space="preserve"> </w:t>
      </w:r>
      <w:r w:rsidR="007E431D">
        <w:rPr>
          <w:highlight w:val="yellow"/>
        </w:rPr>
        <w:t>3</w:t>
      </w:r>
      <w:r w:rsidR="004E746F" w:rsidRPr="00681374">
        <w:rPr>
          <w:highlight w:val="yellow"/>
        </w:rPr>
        <w:t>,</w:t>
      </w:r>
      <w:r w:rsidR="007E431D">
        <w:rPr>
          <w:highlight w:val="yellow"/>
        </w:rPr>
        <w:t>698</w:t>
      </w:r>
      <w:r w:rsidR="004E746F" w:rsidRPr="00681374">
        <w:rPr>
          <w:highlight w:val="yellow"/>
        </w:rPr>
        <w:t>,</w:t>
      </w:r>
      <w:r w:rsidR="007E431D">
        <w:rPr>
          <w:highlight w:val="yellow"/>
        </w:rPr>
        <w:t>209</w:t>
      </w:r>
      <w:r w:rsidR="007E431D" w:rsidRPr="00681374">
        <w:rPr>
          <w:highlight w:val="yellow"/>
        </w:rPr>
        <w:t xml:space="preserve"> </w:t>
      </w:r>
      <w:r w:rsidRPr="00681374">
        <w:rPr>
          <w:highlight w:val="yellow"/>
        </w:rPr>
        <w:t xml:space="preserve">confirmed cases and </w:t>
      </w:r>
      <w:r w:rsidR="007E431D" w:rsidRPr="00681374">
        <w:rPr>
          <w:highlight w:val="yellow"/>
        </w:rPr>
        <w:t>1</w:t>
      </w:r>
      <w:r w:rsidR="007E431D">
        <w:rPr>
          <w:highlight w:val="yellow"/>
        </w:rPr>
        <w:t>39</w:t>
      </w:r>
      <w:r w:rsidR="004E746F" w:rsidRPr="00681374">
        <w:rPr>
          <w:highlight w:val="yellow"/>
        </w:rPr>
        <w:t>,</w:t>
      </w:r>
      <w:r w:rsidR="007E431D">
        <w:rPr>
          <w:highlight w:val="yellow"/>
        </w:rPr>
        <w:t>960</w:t>
      </w:r>
      <w:r w:rsidR="007E431D" w:rsidRPr="00681374">
        <w:rPr>
          <w:highlight w:val="yellow"/>
        </w:rPr>
        <w:t xml:space="preserve"> </w:t>
      </w:r>
      <w:r w:rsidRPr="00681374">
        <w:rPr>
          <w:highlight w:val="yellow"/>
        </w:rPr>
        <w:t>reported</w:t>
      </w:r>
      <w:r w:rsidRPr="00014E11">
        <w:t xml:space="preserve"> deaths </w:t>
      </w:r>
      <w:r>
        <w:t xml:space="preserve">in the U.S. </w:t>
      </w:r>
      <w:r w:rsidR="00EC5352">
        <w:t>[1</w:t>
      </w:r>
      <w:proofErr w:type="gramStart"/>
      <w:r w:rsidR="00EC5352">
        <w:t>,2</w:t>
      </w:r>
      <w:proofErr w:type="gramEnd"/>
      <w:r w:rsidR="00EC5352">
        <w:t>]</w:t>
      </w:r>
      <w:r w:rsidRPr="00014E11">
        <w:t>.</w:t>
      </w:r>
    </w:p>
    <w:p w14:paraId="2DBD682C" w14:textId="04D89D25" w:rsidR="00B8350F" w:rsidRDefault="0033063F" w:rsidP="005978DE">
      <w:pPr>
        <w:widowControl w:val="0"/>
        <w:pBdr>
          <w:top w:val="nil"/>
          <w:left w:val="nil"/>
          <w:bottom w:val="nil"/>
          <w:right w:val="nil"/>
          <w:between w:val="nil"/>
        </w:pBdr>
      </w:pPr>
      <w:r>
        <w:t>As the disease has swept the globe, it has manifested in different ways across social, economic, and demographic groups</w:t>
      </w:r>
      <w:r w:rsidR="005978DE">
        <w:t xml:space="preserve"> </w:t>
      </w:r>
      <w:r w:rsidR="005978DE">
        <w:fldChar w:fldCharType="begin"/>
      </w:r>
      <w:r w:rsidR="005978DE">
        <w:instrText xml:space="preserve"> ADDIN ZOTERO_ITEM CSL_CITATION {"citationID":"6pxgYUnp","properties":{"formattedCitation":"[1\\uc0\\u8211{}3]","plainCitation":"[1–3]","noteIndex":0},"citationItems":[{"id":17691,"uris":["http://zotero.org/users/5464174/items/WQUVZXBG"],"uri":["http://zotero.org/users/5464174/items/WQUVZXBG"],"itemData":{"id":17691,"type":"article-journal","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needs.","container-title":"Proceedings of the National Academy of Sciences","DOI":"10.1073/pnas.2004911117","ISSN":"0027-8424, 1091-6490","journalAbbreviation":"PNAS","language":"en","note":"publisher: National Academy of Sciences\nsection: Social Sciences\nPMID: 32300018","source":"www.pnas.org","title":"Demographic science aids in understanding the spread and fatality rates of COVID-19","URL":"https://www.pnas.org/content/early/2020/04/15/2004911117","author":[{"family":"Dowd","given":"Jennifer Beam"},{"family":"Andriano","given":"Liliana"},{"family":"Brazel","given":"David M."},{"family":"Rotondi","given":"Valentina"},{"family":"Block","given":"Per"},{"family":"Ding","given":"Xuejie"},{"family":"Liu","given":"Yan"},{"family":"Mills","given":"Melinda C."}],"accessed":{"date-parts":[["2020",4,23]]},"issued":{"date-parts":[["2020",4,16]]}}},{"id":17695,"uris":["http://zotero.org/users/5464174/items/6PZVW9XA"],"uri":["http://zotero.org/users/5464174/items/6PZVW9XA"],"itemData":{"id":17695,"type":"article-journal","abstract":"COVID-19 does not affect everyone equally. In the US, it is exposing inequities in\nthe health system. Aaron van Dorn, Rebecca E Cooney, and Miriam L Sabin report from\nNew York.","container-title":"The Lancet","DOI":"10.1016/S0140-6736(20)30893-X","ISSN":"0140-6736, 1474-547X","issue":"10232","journalAbbreviation":"The Lancet","language":"English","note":"publisher: Elsevier\nPMID: 32305087","page":"1243-1244","source":"www.thelancet.com","title":"COVID-19 exacerbating inequalities in the US","volume":"395","author":[{"family":"Dorn","given":"Aaron","dropping-particle":"van"},{"family":"Cooney","given":"Rebecca E."},{"family":"Sabin","given":"Miriam L."}],"issued":{"date-parts":[["2020",4,18]]}}},{"id":17699,"uris":["http://zotero.org/users/5464174/items/CA48HHUP"],"uri":["http://zotero.org/users/5464174/items/CA48HHUP"],"itemData":{"id":17699,"type":"article-journal","abstract":"This Viewpoint discusses the long history of racial inequities that cause black populations in US cities to bear a disproportionate burden of COVID-19 illness and mortality and calls for a renewed commitment to eliminating disparities that have been made so starkly visible by the pandemic.","container-title":"JAMA","DOI":"10.1001/jama.2020.6548","journalAbbreviation":"JAMA","language":"en","source":"jamanetwork.com","title":"COVID-19 and African Americans","URL":"https://jamanetwork.com/journals/jama/fullarticle/2764789","author":[{"family":"Yancy","given":"Clyde W."}],"accessed":{"date-parts":[["2020",4,23]]},"issued":{"date-parts":[["2020",4,15]]}}}],"schema":"https://github.com/citation-style-language/schema/raw/master/csl-citation.json"} </w:instrText>
      </w:r>
      <w:r w:rsidR="005978DE">
        <w:fldChar w:fldCharType="separate"/>
      </w:r>
      <w:r w:rsidR="005978DE" w:rsidRPr="005978DE">
        <w:rPr>
          <w:rFonts w:ascii="Calibri" w:hAnsi="Calibri" w:cs="Calibri"/>
          <w:szCs w:val="24"/>
        </w:rPr>
        <w:t>[1–3]</w:t>
      </w:r>
      <w:r w:rsidR="005978DE">
        <w:fldChar w:fldCharType="end"/>
      </w:r>
      <w:r>
        <w:t>, with regard to apparent risk of infection, disease severity, and mortality.</w:t>
      </w:r>
      <w:r w:rsidR="00EC5352">
        <w:t xml:space="preserve"> Co-morbidities and age both appear to play a major role in risk of severe disease, with hospitalization </w:t>
      </w:r>
      <w:r w:rsidR="00296AA8">
        <w:t xml:space="preserve">rates </w:t>
      </w:r>
      <w:r w:rsidR="00EC5352">
        <w:t xml:space="preserve">increasing in </w:t>
      </w:r>
      <w:r w:rsidR="00B8350F">
        <w:t xml:space="preserve">older </w:t>
      </w:r>
      <w:r w:rsidR="00EC5352">
        <w:t xml:space="preserve">age groups and the majority of hospitalized patients in the U.S. having comorbidities </w:t>
      </w:r>
      <w:r w:rsidR="00EC5352">
        <w:fldChar w:fldCharType="begin"/>
      </w:r>
      <w:r w:rsidR="005978DE">
        <w:instrText xml:space="preserve"> ADDIN ZOTERO_ITEM CSL_CITATION {"citationID":"dAcp0wY0","properties":{"formattedCitation":"[4]","plainCitation":"[4]","noteIndex":0},"citationItems":[{"id":17674,"uris":["http://zotero.org/users/5464174/items/2ACTNIKC"],"uri":["http://zotero.org/users/5464174/items/2ACTNIKC"],"itemData":{"id":17674,"type":"article-journal","abstract":"The Coronavirus Disease 2019–Associated Hospitalization Surveillance Network (COVID-NET) was implemented to produce robust, weekly, age-stratified COVID-19–associated hospitalization rates.","container-title":"MMWR. Morbidity and Mortality Weekly Report","DOI":"10.15585/mmwr.mm6915e3","ISSN":"0149-21951545-861X","journalAbbreviation":"MMWR Morb Mortal Wkly Rep","language":"en-us","source":"www.cdc.gov","title":"Hospitalization Rates and Characteristics of Patients Hospitalized with Laboratory-Confirmed Coronavirus Disease 2019 — COVID-NET, 14 States, March 1–30, 2020","URL":"https://www.cdc.gov/mmwr/volumes/69/wr/mm6915e3.htm","volume":"69","author":[{"family":"Garg","given":"Shikha"}],"accessed":{"date-parts":[["2020",4,23]]},"issued":{"date-parts":[["2020"]]}}}],"schema":"https://github.com/citation-style-language/schema/raw/master/csl-citation.json"} </w:instrText>
      </w:r>
      <w:r w:rsidR="00EC5352">
        <w:fldChar w:fldCharType="separate"/>
      </w:r>
      <w:r w:rsidR="005978DE" w:rsidRPr="005978DE">
        <w:rPr>
          <w:rFonts w:ascii="Calibri" w:hAnsi="Calibri" w:cs="Calibri"/>
        </w:rPr>
        <w:t>[4]</w:t>
      </w:r>
      <w:r w:rsidR="00EC5352">
        <w:fldChar w:fldCharType="end"/>
      </w:r>
      <w:r w:rsidR="00EC5352">
        <w:t>.</w:t>
      </w:r>
      <w:r w:rsidR="005978DE">
        <w:t xml:space="preserve"> Many</w:t>
      </w:r>
      <w:r w:rsidR="00EC5352">
        <w:t xml:space="preserve"> hospitalized patients require ventilators</w:t>
      </w:r>
      <w:r w:rsidR="005978DE">
        <w:t xml:space="preserve"> </w:t>
      </w:r>
      <w:r w:rsidR="005978DE">
        <w:fldChar w:fldCharType="begin"/>
      </w:r>
      <w:r w:rsidR="005978DE">
        <w:instrText xml:space="preserve"> ADDIN ZOTERO_ITEM CSL_CITATION {"citationID":"LFZGJisB","properties":{"formattedCitation":"[5]","plainCitation":"[5]","noteIndex":0},"citationItems":[{"id":17688,"uris":["http://zotero.org/users/5464174/items/LYNTC7QG"],"uri":["http://zotero.org/users/5464174/items/LYNTC7QG"],"itemData":{"id":17688,"type":"article-journal","abstract":"The ongoing novel coronavirus disease (COVID-19) pandemic is threatening the global human population, including in countries with resource-limited health facilities. Severe bilateral pneumonia is the main feature of severe COVID-19, and adequate ventilatory support is crucial for patient survival. Although our knowledge of the disease is still rapidly increasing, this review summarizes current guidance on the best provision of ventilatory support, with a focus on resource-limited settings. Key messages include that supplemental oxygen is a ﬁrst essential step for the treatment of severe COVID-19 patients with hypoxemia and should be a primary focus in resource-limited settings where capacity for invasive ventilation is limited. Oxygen delivery can be increased by using a non-rebreathing mask and prone positioning. The presence of only hypoxemia should in general not trigger intubation because hypoxemia is often remarkably well tolerated. Patients with fatigue and at risk for exhaustion, because of respiratory distress, will require invasive ventilation. In these patients, lung protective ventilation is essential. Severe pneumonia in COVID-19 differs in some important aspects from other causes of severe pneumonia or acute respiratory distress syndrome, and limiting the positive endexpiratory pressure level on the ventilator may be important. This ventilation strategy might reduce the currently very high case fatality rate of more than 50% in invasively ventilated COVID-19 patients.","container-title":"The American Journal of Tropical Medicine and Hygiene","DOI":"10.4269/ajtmh.20-0283","ISSN":"0002-9637, 1476-1645","language":"en","source":"Crossref","title":"Respiratory Support in Novel Coronavirus Disease (COVID-19) Patients, with a Focus on Resource-Limited Settings","URL":"http://www.ajtmh.org/content/journals/10.4269/ajtmh.20-0283","author":[{"family":"Dondorp","given":"Arjen M."},{"family":"Hayat","given":"Muhammad"},{"family":"Aryal","given":"Diptesh"},{"family":"Beane","given":"Abi"},{"family":"Schultz","given":"Marcus J."}],"accessed":{"date-parts":[["2020",4,23]]},"issued":{"date-parts":[["2020",4,21]]}}}],"schema":"https://github.com/citation-style-language/schema/raw/master/csl-citation.json"} </w:instrText>
      </w:r>
      <w:r w:rsidR="005978DE">
        <w:fldChar w:fldCharType="separate"/>
      </w:r>
      <w:r w:rsidR="005978DE" w:rsidRPr="005978DE">
        <w:rPr>
          <w:rFonts w:ascii="Calibri" w:hAnsi="Calibri" w:cs="Calibri"/>
        </w:rPr>
        <w:t>[5]</w:t>
      </w:r>
      <w:r w:rsidR="005978DE">
        <w:fldChar w:fldCharType="end"/>
      </w:r>
      <w:r w:rsidR="00EC5352">
        <w:t>, and there is a general high mortality rate among those who are hospitalized</w:t>
      </w:r>
      <w:r w:rsidR="005978DE">
        <w:t xml:space="preserve"> </w:t>
      </w:r>
      <w:r w:rsidR="005978DE">
        <w:fldChar w:fldCharType="begin"/>
      </w:r>
      <w:r w:rsidR="005978DE">
        <w:instrText xml:space="preserve"> ADDIN ZOTERO_ITEM CSL_CITATION {"citationID":"88vVDoLq","properties":{"formattedCitation":"[6]","plainCitation":"[6]","noteIndex":0},"citationItems":[{"id":17684,"uris":["http://zotero.org/users/5464174/items/HLI8CK6J"],"uri":["http://zotero.org/users/5464174/items/HLI8CK6J"],"itemData":{"id":17684,"type":"article-journal","container-title":"New England Journal of Medicine","DOI":"10.1056/NEJMoa2004500","ISSN":"0028-4793","issue":"0","note":"publisher: Massachusetts Medical Society\n_eprint: https://www.nejm.org/doi/pdf/10.1056/NEJMoa2004500","page":"null","source":"Taylor and Francis+NEJM","title":"Covid-19 in Critically Ill Patients in the Seattle Region — Case Series","volume":"0","author":[{"family":"Bhatraju","given":"Pavan K."},{"family":"Ghassemieh","given":"Bijan J."},{"family":"Nichols","given":"Michelle"},{"family":"Kim","given":"Richard"},{"family":"Jerome","given":"Keith R."},{"family":"Nalla","given":"Arun K."},{"family":"Greninger","given":"Alexander L."},{"family":"Pipavath","given":"Sudhakar"},{"family":"Wurfel","given":"Mark M."},{"family":"Evans","given":"Laura"},{"family":"Kritek","given":"Patricia A."},{"family":"West","given":"T. Eoin"},{"family":"Luks","given":"Andrew"},{"family":"Gerbino","given":"Anthony"},{"family":"Dale","given":"Chris R."},{"family":"Goldman","given":"Jason D."},{"family":"O’Mahony","given":"Shane"},{"family":"Mikacenic","given":"Carmen"}],"issued":{"date-parts":[["2020",3,30]]}}}],"schema":"https://github.com/citation-style-language/schema/raw/master/csl-citation.json"} </w:instrText>
      </w:r>
      <w:r w:rsidR="005978DE">
        <w:fldChar w:fldCharType="separate"/>
      </w:r>
      <w:r w:rsidR="005978DE" w:rsidRPr="005978DE">
        <w:rPr>
          <w:rFonts w:ascii="Calibri" w:hAnsi="Calibri" w:cs="Calibri"/>
        </w:rPr>
        <w:t>[6]</w:t>
      </w:r>
      <w:r w:rsidR="005978DE">
        <w:fldChar w:fldCharType="end"/>
      </w:r>
      <w:r w:rsidR="00B8350F">
        <w:t xml:space="preserve">. </w:t>
      </w:r>
    </w:p>
    <w:p w14:paraId="56522870" w14:textId="6C776F8C" w:rsidR="00751F9B" w:rsidRDefault="00B8350F" w:rsidP="005978DE">
      <w:pPr>
        <w:widowControl w:val="0"/>
        <w:pBdr>
          <w:top w:val="nil"/>
          <w:left w:val="nil"/>
          <w:bottom w:val="nil"/>
          <w:right w:val="nil"/>
          <w:between w:val="nil"/>
        </w:pBdr>
      </w:pPr>
      <w:r>
        <w:t>Current</w:t>
      </w:r>
      <w:r w:rsidR="005978DE">
        <w:t xml:space="preserve"> case fatality statistics</w:t>
      </w:r>
      <w:r>
        <w:t xml:space="preserve"> are</w:t>
      </w:r>
      <w:r w:rsidR="005978DE">
        <w:t xml:space="preserve"> based on </w:t>
      </w:r>
      <w:r w:rsidR="00BE2C1A">
        <w:t>questionable data and sparse immunological surveys</w:t>
      </w:r>
      <w:r>
        <w:t>. This circumstance has called into question the accuracy of reported case fatality rates</w:t>
      </w:r>
      <w:r w:rsidR="00EC5352">
        <w:t xml:space="preserve">. </w:t>
      </w:r>
      <w:r w:rsidR="0033063F">
        <w:t xml:space="preserve">Availability of tests </w:t>
      </w:r>
      <w:r w:rsidR="00BE2C1A">
        <w:t xml:space="preserve">and operational barriers </w:t>
      </w:r>
      <w:r>
        <w:t>remain</w:t>
      </w:r>
      <w:r w:rsidR="00BE2C1A">
        <w:t xml:space="preserve"> </w:t>
      </w:r>
      <w:r w:rsidR="0033063F">
        <w:t>limiting factor</w:t>
      </w:r>
      <w:r w:rsidR="00BE2C1A">
        <w:t>s</w:t>
      </w:r>
      <w:r w:rsidR="0033063F">
        <w:t xml:space="preserve"> for diagnosis in many pla</w:t>
      </w:r>
      <w:r w:rsidR="005978DE">
        <w:t>ces, including the U.S</w:t>
      </w:r>
      <w:r w:rsidR="00BE2C1A">
        <w:t xml:space="preserve">. </w:t>
      </w:r>
      <w:r w:rsidR="00BE2C1A">
        <w:fldChar w:fldCharType="begin"/>
      </w:r>
      <w:r w:rsidR="00BE2C1A">
        <w:instrText xml:space="preserve"> ADDIN ZOTERO_ITEM CSL_CITATION {"citationID":"wEC9ivd0","properties":{"formattedCitation":"[7]","plainCitation":"[7]","noteIndex":0},"citationItems":[{"id":17702,"uris":["http://zotero.org/users/5464174/items/4I8TA6FU"],"uri":["http://zotero.org/users/5464174/items/4I8TA6FU"],"itemData":{"id":17702,"type":"article-journal","abstract":"US labs that underwent huge efforts to retool for COVID-19 testing still aren’t operating at full capacity. Experts say the lack of a national strategy is largely to blame.","container-title":"Nature","DOI":"10.1038/d41586-020-01068-3","issue":"7803","language":"en","note":"number: 7803\npublisher: Nature Publishing Group","page":"312-313","source":"www.nature.com","title":"Thousands of coronavirus tests are going unused in US labs","volume":"580","author":[{"family":"Maxmen","given":"Amy"}],"issued":{"date-parts":[["2020",4,9]]}}}],"schema":"https://github.com/citation-style-language/schema/raw/master/csl-citation.json"} </w:instrText>
      </w:r>
      <w:r w:rsidR="00BE2C1A">
        <w:fldChar w:fldCharType="separate"/>
      </w:r>
      <w:r w:rsidR="00BE2C1A" w:rsidRPr="00BE2C1A">
        <w:rPr>
          <w:rFonts w:ascii="Calibri" w:hAnsi="Calibri" w:cs="Calibri"/>
        </w:rPr>
        <w:t>[7]</w:t>
      </w:r>
      <w:r w:rsidR="00BE2C1A">
        <w:fldChar w:fldCharType="end"/>
      </w:r>
      <w:r w:rsidR="005978DE">
        <w:t xml:space="preserve">. In some </w:t>
      </w:r>
      <w:r w:rsidR="0033063F">
        <w:t>places (e.g. Lombardi Region of Italy, New York City in the U.S.)</w:t>
      </w:r>
      <w:ins w:id="2" w:author="Veronica Vieira" w:date="2020-07-20T10:10:00Z">
        <w:r w:rsidR="00F26AC0">
          <w:t>,</w:t>
        </w:r>
      </w:ins>
      <w:r w:rsidR="0033063F">
        <w:t xml:space="preserve"> healthcare facilities have been </w:t>
      </w:r>
      <w:r>
        <w:t>overwhelmed</w:t>
      </w:r>
      <w:r w:rsidR="0033063F">
        <w:t xml:space="preserve"> by the surge in cases and have fallen short of needed ventilators and ICU beds, resulting in massive casualties</w:t>
      </w:r>
      <w:r w:rsidR="005978DE">
        <w:t xml:space="preserve"> </w:t>
      </w:r>
      <w:r w:rsidR="005978DE">
        <w:fldChar w:fldCharType="begin"/>
      </w:r>
      <w:r w:rsidR="00BE2C1A">
        <w:instrText xml:space="preserve"> ADDIN ZOTERO_ITEM CSL_CITATION {"citationID":"V6FsGcDL","properties":{"formattedCitation":"[8,9]","plainCitation":"[8,9]","noteIndex":0},"citationItems":[{"id":17677,"uris":["http://zotero.org/users/5464174/items/IVETGQP4"],"uri":["http://zotero.org/users/5464174/items/IVETGQP4"],"itemData":{"id":17677,"type":"article-journal","abstract":"&lt;h2&gt;Summary&lt;/h2&gt;&lt;h3&gt;Background&lt;/h3&gt;&lt;p&gt;An ongoing outbreak of pneumonia associated with the severe acute respiratory coronavirus 2 (SARS-CoV-2) started in December, 2019, in Wuhan, China. Information about critically ill patients with SARS-CoV-2 infection is scarce. We aimed to describe the clinical course and outcomes of critically ill patients with SARS-CoV-2 pneumonia.&lt;/p&gt;&lt;h3&gt;Methods&lt;/h3&gt;&lt;p&gt;In this single-centered, retrospective, observational study, we enrolled 52 critically ill adult patients with SARS-CoV-2 pneumonia who were admitted to the intensive care unit (ICU) of Wuhan Jin Yin-tan hospital (Wuhan, China) between late December, 2019, and Jan 26, 2020. Demographic data, symptoms, laboratory values, comorbidities, treatments, and clinical outcomes were all collected. Data were compared between survivors and non-survivors. The primary outcome was 28-day mortality, as of Feb 9, 2020. Secondary outcomes included incidence of SARS-CoV-2-related acute respiratory distress syndrome (ARDS) and the proportion of patients requiring mechanical ventilation.&lt;/p&gt;&lt;h3&gt;Findings&lt;/h3&gt;&lt;p&gt;Of 710 patients with SARS-CoV-2 pneumonia, 52 critically ill adult patients were included. The mean age of the 52 patients was 59·7 (SD 13·3) years, 35 (67%) were men, 21 (40%) had chronic illness, 51 (98%) had fever. 32 (61·5%) patients had died at 28 days, and the median duration from admission to the intensive care unit (ICU) to death was 7 (IQR 3–11) days for non-survivors. Compared with survivors, non-survivors were older (64·6 years [11·2] &lt;i&gt;vs&lt;/i&gt; 51·9 years [12·9]), more likely to develop ARDS (26 [81%] patients &lt;i&gt;vs&lt;/i&gt; 9 [45%] patients), and more likely to receive mechanical ventilation (30 [94%] patients &lt;i&gt;vs&lt;/i&gt; 7 [35%] patients), either invasively or non-invasively. Most patients had organ function damage, including 35 (67%) with ARDS, 15 (29%) with acute kidney injury, 12 (23%) with cardiac injury, 15 (29%) with liver dysfunction, and one (2%) with pneumothorax. 37 (71%) patients required mechanical ventilation. Hospital-acquired infection occurred in seven (13·5%) patients.&lt;/p&gt;&lt;h3&gt;Interpretation&lt;/h3&gt;&lt;p&gt;The mortality of critically ill patients with SARS-CoV-2 pneumonia is considerable. The survival time of the non-survivors is likely to be within 1–2 weeks after ICU admission. Older patients (&gt;65 years) with comorbidities and ARDS are at increased risk of death. The severity of SARS-CoV-2 pneumonia poses great strain on critical care resources in hospitals, especially if they are not adequately staffed or resourced.&lt;/p&gt;&lt;h3&gt;Funding&lt;/h3&gt;&lt;p&gt;None.&lt;/p&gt;","container-title":"The Lancet Respiratory Medicine","DOI":"10.1016/S2213-2600(20)30079-5","ISSN":"2213-2600, 2213-2619","issue":"0","journalAbbreviation":"The Lancet Respiratory Medicine","language":"English","note":"publisher: Elsevier\nPMID: 32105632","source":"www.thelancet.com","title":"Clinical course and outcomes of critically ill patients with SARS-CoV-2 pneumonia in Wuhan, China: a single-centered, retrospective, observational study","title-short":"Clinical course and outcomes of critically ill patients with SARS-CoV-2 pneumonia in Wuhan, China","URL":"https://www.thelancet.com/journals/lanres/article/PIIS2213-2600(20)30079-5/abstract","volume":"0","author":[{"family":"Yang","given":"Xiaobo"},{"family":"Yu","given":"Yuan"},{"family":"Xu","given":"Jiqian"},{"family":"Shu","given":"Huaqing"},{"family":"Xia","given":"Jia'an"},{"family":"Liu","given":"Hong"},{"family":"Wu","given":"Yongran"},{"family":"Zhang","given":"Lu"},{"family":"Yu","given":"Zhui"},{"family":"Fang","given":"Minghao"},{"family":"Yu","given":"Ting"},{"family":"Wang","given":"Yaxin"},{"family":"Pan","given":"Shangwen"},{"family":"Zou","given":"Xiaojing"},{"family":"Yuan","given":"Shiying"},{"family":"Shang","given":"You"}],"accessed":{"date-parts":[["2020",4,23]]},"issued":{"date-parts":[["2020",2,24]]}}},{"id":17681,"uris":["http://zotero.org/users/5464174/items/EZVYADRD"],"uri":["http://zotero.org/users/5464174/items/EZVYADRD"],"itemData":{"id":17681,"type":"article-journal","abstract":"This Viewpoint describes the organization of a regional ICU network in Lombardy, Italy, to handle the surge in patients infected with severe acute respiratory syndrome coronavirus 2 (SARS-CoV-2) who require intensive care and uses demand experience in the first 2 weeks of the outbreak to estimate...","container-title":"JAMA","DOI":"10.1001/jama.2020.4031","journalAbbreviation":"JAMA","language":"en","source":"jamanetwork.com","title":"Critical Care Utilization for the COVID-19 Outbreak in Lombardy, Italy: Early Experience and Forecast During an Emergency Response","title-short":"Critical Care Utilization for the COVID-19 Outbreak in Lombardy, Italy","URL":"https://jamanetwork.com/journals/jama/fullarticle/2763188","author":[{"family":"Grasselli","given":"Giacomo"},{"family":"Pesenti","given":"Antonio"},{"family":"Cecconi","given":"Maurizio"}],"accessed":{"date-parts":[["2020",4,23]]},"issued":{"date-parts":[["2020",3,13]]}}}],"schema":"https://github.com/citation-style-language/schema/raw/master/csl-citation.json"} </w:instrText>
      </w:r>
      <w:r w:rsidR="005978DE">
        <w:fldChar w:fldCharType="separate"/>
      </w:r>
      <w:r w:rsidR="00BE2C1A" w:rsidRPr="00BE2C1A">
        <w:rPr>
          <w:rFonts w:ascii="Calibri" w:hAnsi="Calibri" w:cs="Calibri"/>
        </w:rPr>
        <w:t>[8,9]</w:t>
      </w:r>
      <w:r w:rsidR="005978DE">
        <w:fldChar w:fldCharType="end"/>
      </w:r>
      <w:r w:rsidR="005978DE">
        <w:t>.</w:t>
      </w:r>
    </w:p>
    <w:p w14:paraId="24B1C3E9" w14:textId="5BDC30CF" w:rsidR="008E616E" w:rsidRPr="00E2693E" w:rsidRDefault="006B2D63" w:rsidP="008E616E">
      <w:pPr>
        <w:widowControl w:val="0"/>
        <w:pBdr>
          <w:top w:val="nil"/>
          <w:left w:val="nil"/>
          <w:bottom w:val="nil"/>
          <w:right w:val="nil"/>
          <w:between w:val="nil"/>
        </w:pBdr>
        <w:rPr>
          <w:i/>
        </w:rPr>
      </w:pPr>
      <w:r>
        <w:t>In California, where social distancing measures have been mandated by law</w:t>
      </w:r>
      <w:ins w:id="3" w:author="Veronica Vieira" w:date="2020-07-20T10:15:00Z">
        <w:r w:rsidR="00F26AC0">
          <w:t xml:space="preserve"> since March 19, 2020</w:t>
        </w:r>
      </w:ins>
      <w:ins w:id="4" w:author="Veronica Vieira" w:date="2020-07-20T10:18:00Z">
        <w:r w:rsidR="00F26AC0">
          <w:t xml:space="preserve"> [10]</w:t>
        </w:r>
      </w:ins>
      <w:r w:rsidR="00E2693E">
        <w:t xml:space="preserve"> [</w:t>
      </w:r>
      <w:commentRangeStart w:id="5"/>
      <w:r w:rsidR="00E2693E">
        <w:t>3</w:t>
      </w:r>
      <w:commentRangeEnd w:id="5"/>
      <w:r w:rsidR="00F26AC0">
        <w:rPr>
          <w:rStyle w:val="CommentReference"/>
        </w:rPr>
        <w:commentReference w:id="5"/>
      </w:r>
      <w:r w:rsidR="00E2693E">
        <w:t>]</w:t>
      </w:r>
      <w:r>
        <w:t>, exceptions exist for in</w:t>
      </w:r>
      <w:r w:rsidR="00E2693E">
        <w:t>di</w:t>
      </w:r>
      <w:r>
        <w:t xml:space="preserve">viduals working in “essential jobs”, which have been relatively vaguely defined but include medical professionals, food providers, delivery agencies, public officials, </w:t>
      </w:r>
      <w:ins w:id="6" w:author="Veronica Vieira" w:date="2020-07-20T10:19:00Z">
        <w:r w:rsidR="0055013A">
          <w:t xml:space="preserve">contractors, building laborers, landscapers, </w:t>
        </w:r>
      </w:ins>
      <w:r>
        <w:t xml:space="preserve">etc. [who else??] </w:t>
      </w:r>
      <w:ins w:id="7" w:author="Veronica Vieira" w:date="2020-07-20T10:17:00Z">
        <w:r w:rsidR="00F26AC0">
          <w:t xml:space="preserve">[11]. </w:t>
        </w:r>
      </w:ins>
      <w:r>
        <w:t>The social, demographic, and economic attributes of individuals working in the</w:t>
      </w:r>
      <w:ins w:id="8" w:author="Veronica Vieira" w:date="2020-07-20T10:23:00Z">
        <w:r w:rsidR="0055013A">
          <w:t xml:space="preserve"> construction, maintenance,</w:t>
        </w:r>
      </w:ins>
      <w:r>
        <w:t xml:space="preserve"> food and delivery industries tends to differ from those who are more capable of staying at home during the social distancing campaign. This </w:t>
      </w:r>
      <w:r w:rsidR="001C6FBD">
        <w:t xml:space="preserve">stratification of occupation by socioeconomic level </w:t>
      </w:r>
      <w:r>
        <w:t xml:space="preserve">may lead to increased risk of infection among subsets of the population that are unable to practice social distancing. </w:t>
      </w:r>
      <w:r w:rsidR="00E2693E">
        <w:t xml:space="preserve">Furthermore, </w:t>
      </w:r>
      <w:r w:rsidR="001C6FBD">
        <w:t>this</w:t>
      </w:r>
      <w:r w:rsidR="00E2693E">
        <w:t xml:space="preserve"> population may face disproportionate barriers to accessing healthcare, including COVID-19 testing and treatment. </w:t>
      </w:r>
      <w:r>
        <w:t xml:space="preserve"> </w:t>
      </w:r>
    </w:p>
    <w:p w14:paraId="76EFA49A" w14:textId="0505FDFE" w:rsidR="000836B9" w:rsidRDefault="00E2693E" w:rsidP="00AB4745">
      <w:pPr>
        <w:widowControl w:val="0"/>
        <w:pBdr>
          <w:top w:val="nil"/>
          <w:left w:val="nil"/>
          <w:bottom w:val="nil"/>
          <w:right w:val="nil"/>
          <w:between w:val="nil"/>
        </w:pBdr>
        <w:rPr>
          <w:b/>
        </w:rPr>
      </w:pPr>
      <w:r>
        <w:t>Here we present results of a spatial epidemiological analysis of COVID-19 in Orange County, California</w:t>
      </w:r>
      <w:ins w:id="9" w:author="Veronica Vieira" w:date="2020-07-20T10:42:00Z">
        <w:r w:rsidR="00ED0DFD">
          <w:t xml:space="preserve">, </w:t>
        </w:r>
      </w:ins>
      <w:ins w:id="10" w:author="Veronica Vieira" w:date="2020-07-20T10:43:00Z">
        <w:r w:rsidR="00ED0DFD">
          <w:t xml:space="preserve">which ranks second highest in population density for all state counties. </w:t>
        </w:r>
      </w:ins>
      <w:ins w:id="11" w:author="Veronica Vieira" w:date="2020-07-20T10:38:00Z">
        <w:r w:rsidR="00ED0DFD">
          <w:t xml:space="preserve">An </w:t>
        </w:r>
      </w:ins>
      <w:del w:id="12" w:author="Veronica Vieira" w:date="2020-07-20T10:38:00Z">
        <w:r w:rsidDel="00ED0DFD">
          <w:delText xml:space="preserve"> (</w:delText>
        </w:r>
      </w:del>
      <w:r>
        <w:t xml:space="preserve">estimated </w:t>
      </w:r>
      <w:del w:id="13" w:author="Veronica Vieira" w:date="2020-07-20T10:38:00Z">
        <w:r w:rsidDel="00ED0DFD">
          <w:delText xml:space="preserve">population of </w:delText>
        </w:r>
      </w:del>
      <w:r>
        <w:t>3.19 million</w:t>
      </w:r>
      <w:del w:id="14" w:author="Veronica Vieira" w:date="2020-07-20T10:38:00Z">
        <w:r w:rsidDel="00ED0DFD">
          <w:delText xml:space="preserve">). </w:delText>
        </w:r>
      </w:del>
      <w:ins w:id="15" w:author="Veronica Vieira" w:date="2020-07-20T10:38:00Z">
        <w:r w:rsidR="00ED0DFD">
          <w:t xml:space="preserve"> people live in </w:t>
        </w:r>
      </w:ins>
      <w:ins w:id="16" w:author="Veronica Vieira" w:date="2020-07-20T10:42:00Z">
        <w:r w:rsidR="00ED0DFD">
          <w:t>approximately 800 square miles of land</w:t>
        </w:r>
      </w:ins>
      <w:ins w:id="17" w:author="Veronica Vieira" w:date="2020-07-20T10:38:00Z">
        <w:r w:rsidR="00ED0DFD">
          <w:t xml:space="preserve">. </w:t>
        </w:r>
      </w:ins>
      <w:ins w:id="18" w:author="Veronica Vieira" w:date="2020-07-20T10:52:00Z">
        <w:r w:rsidR="00AB4745">
          <w:t xml:space="preserve">The </w:t>
        </w:r>
      </w:ins>
      <w:ins w:id="19" w:author="Veronica Vieira" w:date="2020-07-20T10:53:00Z">
        <w:r w:rsidR="00AB4745">
          <w:t xml:space="preserve">Orange County Health Care Agency (OCHCA) </w:t>
        </w:r>
      </w:ins>
      <w:ins w:id="20" w:author="Veronica Vieira" w:date="2020-07-20T11:03:00Z">
        <w:r w:rsidR="00AB4745">
          <w:t>reveals large</w:t>
        </w:r>
      </w:ins>
      <w:r w:rsidR="00AB4745">
        <w:t xml:space="preserve"> </w:t>
      </w:r>
      <w:ins w:id="21" w:author="Veronica Vieira" w:date="2020-07-20T11:03:00Z">
        <w:r w:rsidR="00AB4745">
          <w:t>disparities in income, education, housing,</w:t>
        </w:r>
      </w:ins>
      <w:r w:rsidR="00AB4745">
        <w:t xml:space="preserve"> </w:t>
      </w:r>
      <w:ins w:id="22" w:author="Veronica Vieira" w:date="2020-07-20T11:03:00Z">
        <w:r w:rsidR="00AB4745">
          <w:t>safety, and health outcomes</w:t>
        </w:r>
      </w:ins>
      <w:ins w:id="23" w:author="Veronica Vieira" w:date="2020-07-20T11:04:00Z">
        <w:r w:rsidR="00AB4745">
          <w:t xml:space="preserve"> [1</w:t>
        </w:r>
      </w:ins>
      <w:ins w:id="24" w:author="Veronica Vieira" w:date="2020-07-20T11:05:00Z">
        <w:r w:rsidR="004B47EF">
          <w:t>2</w:t>
        </w:r>
      </w:ins>
      <w:ins w:id="25" w:author="Veronica Vieira" w:date="2020-07-20T11:04:00Z">
        <w:r w:rsidR="00AB4745">
          <w:t>]</w:t>
        </w:r>
      </w:ins>
      <w:ins w:id="26" w:author="Veronica Vieira" w:date="2020-07-20T11:03:00Z">
        <w:r w:rsidR="00AB4745">
          <w:t xml:space="preserve">. Almost half of Orange County residents over the age of five speak a language other than English at home. Additionally, many within the Hispanic/Latino and </w:t>
        </w:r>
      </w:ins>
      <w:ins w:id="27" w:author="Veronica Vieira" w:date="2020-07-20T11:14:00Z">
        <w:r w:rsidR="00DA6751">
          <w:t xml:space="preserve">Asian </w:t>
        </w:r>
      </w:ins>
      <w:ins w:id="28" w:author="Veronica Vieira" w:date="2020-07-20T11:03:00Z">
        <w:r w:rsidR="00AB4745">
          <w:t>communities</w:t>
        </w:r>
      </w:ins>
      <w:ins w:id="29" w:author="Veronica Vieira" w:date="2020-07-20T11:14:00Z">
        <w:r w:rsidR="00DA6751">
          <w:t xml:space="preserve"> of Orange County</w:t>
        </w:r>
      </w:ins>
      <w:ins w:id="30" w:author="Veronica Vieira" w:date="2020-07-20T11:03:00Z">
        <w:r w:rsidR="00AB4745">
          <w:t xml:space="preserve"> live below the poverty level</w:t>
        </w:r>
      </w:ins>
      <w:ins w:id="31" w:author="Veronica Vieira" w:date="2020-07-20T11:04:00Z">
        <w:r w:rsidR="00AB4745">
          <w:t xml:space="preserve"> </w:t>
        </w:r>
      </w:ins>
      <w:ins w:id="32" w:author="Veronica Vieira" w:date="2020-07-20T11:03:00Z">
        <w:r w:rsidR="00AB4745">
          <w:t>(17.9% and 16%, respectively) and face challenges in education, household income, access to</w:t>
        </w:r>
      </w:ins>
      <w:ins w:id="33" w:author="Veronica Vieira" w:date="2020-07-20T11:04:00Z">
        <w:r w:rsidR="00AB4745">
          <w:t xml:space="preserve"> </w:t>
        </w:r>
      </w:ins>
      <w:ins w:id="34" w:author="Veronica Vieira" w:date="2020-07-20T11:03:00Z">
        <w:r w:rsidR="00AB4745">
          <w:t>healthcare, obesity levels, and life expectancy</w:t>
        </w:r>
      </w:ins>
      <w:ins w:id="35" w:author="Veronica Vieira" w:date="2020-07-20T10:53:00Z">
        <w:r w:rsidR="00AB4745">
          <w:t xml:space="preserve"> </w:t>
        </w:r>
      </w:ins>
      <w:ins w:id="36" w:author="Veronica Vieira" w:date="2020-07-20T11:02:00Z">
        <w:r w:rsidR="00AB4745">
          <w:t>[1</w:t>
        </w:r>
      </w:ins>
      <w:ins w:id="37" w:author="Veronica Vieira" w:date="2020-07-20T11:05:00Z">
        <w:r w:rsidR="004B47EF">
          <w:t>2</w:t>
        </w:r>
      </w:ins>
      <w:ins w:id="38" w:author="Veronica Vieira" w:date="2020-07-20T11:04:00Z">
        <w:r w:rsidR="004B47EF">
          <w:t>,1</w:t>
        </w:r>
      </w:ins>
      <w:ins w:id="39" w:author="Veronica Vieira" w:date="2020-07-20T11:06:00Z">
        <w:r w:rsidR="004B47EF">
          <w:t>3</w:t>
        </w:r>
      </w:ins>
      <w:ins w:id="40" w:author="Veronica Vieira" w:date="2020-07-20T11:02:00Z">
        <w:r w:rsidR="00AB4745">
          <w:t xml:space="preserve">]. </w:t>
        </w:r>
      </w:ins>
      <w:ins w:id="41" w:author="Veronica Vieira" w:date="2020-07-20T11:15:00Z">
        <w:r w:rsidR="008F0EF9">
          <w:t xml:space="preserve">The </w:t>
        </w:r>
      </w:ins>
      <w:ins w:id="42" w:author="Veronica Vieira" w:date="2020-07-20T11:19:00Z">
        <w:r w:rsidR="008F0EF9">
          <w:t xml:space="preserve">relatively small land area, </w:t>
        </w:r>
      </w:ins>
      <w:ins w:id="43" w:author="Veronica Vieira" w:date="2020-07-20T11:16:00Z">
        <w:r w:rsidR="008F0EF9">
          <w:t xml:space="preserve">high population density and diverse population of Orange County </w:t>
        </w:r>
      </w:ins>
      <w:ins w:id="44" w:author="Veronica Vieira" w:date="2020-07-20T11:17:00Z">
        <w:r w:rsidR="008F0EF9">
          <w:t xml:space="preserve">provides </w:t>
        </w:r>
      </w:ins>
      <w:ins w:id="45" w:author="Veronica Vieira" w:date="2020-07-20T11:18:00Z">
        <w:r w:rsidR="008F0EF9">
          <w:t>a unique opportunity to</w:t>
        </w:r>
      </w:ins>
      <w:ins w:id="46" w:author="Veronica Vieira" w:date="2020-07-20T11:16:00Z">
        <w:r w:rsidR="008F0EF9">
          <w:t xml:space="preserve"> </w:t>
        </w:r>
      </w:ins>
      <w:del w:id="47" w:author="Veronica Vieira" w:date="2020-07-20T11:19:00Z">
        <w:r w:rsidDel="008F0EF9">
          <w:delText xml:space="preserve">We </w:delText>
        </w:r>
      </w:del>
      <w:del w:id="48" w:author="Veronica Vieira" w:date="2020-07-20T11:21:00Z">
        <w:r w:rsidDel="008F0EF9">
          <w:lastRenderedPageBreak/>
          <w:delText>investigate spatial patterns in testing</w:delText>
        </w:r>
        <w:r w:rsidR="001C6FBD" w:rsidDel="008F0EF9">
          <w:delText xml:space="preserve"> and</w:delText>
        </w:r>
      </w:del>
      <w:del w:id="49" w:author="Veronica Vieira" w:date="2020-07-20T11:19:00Z">
        <w:r w:rsidDel="008F0EF9">
          <w:delText xml:space="preserve"> in</w:delText>
        </w:r>
      </w:del>
      <w:del w:id="50" w:author="Veronica Vieira" w:date="2020-07-20T11:21:00Z">
        <w:r w:rsidDel="008F0EF9">
          <w:delText xml:space="preserve"> reported cases</w:delText>
        </w:r>
        <w:r w:rsidR="001C6FBD" w:rsidDel="008F0EF9">
          <w:delText xml:space="preserve">. We then </w:delText>
        </w:r>
      </w:del>
      <w:r w:rsidR="001C6FBD">
        <w:t xml:space="preserve">explore </w:t>
      </w:r>
      <w:r>
        <w:t>potentially important social, economic, and demographic predictors of</w:t>
      </w:r>
      <w:ins w:id="51" w:author="Veronica Vieira" w:date="2020-07-20T11:21:00Z">
        <w:r w:rsidR="008F0EF9">
          <w:t xml:space="preserve"> COVID-19</w:t>
        </w:r>
      </w:ins>
      <w:r>
        <w:t xml:space="preserve"> </w:t>
      </w:r>
      <w:r w:rsidR="004E746F">
        <w:t>test positivity</w:t>
      </w:r>
      <w:ins w:id="52" w:author="Veronica Vieira" w:date="2020-07-20T11:21:00Z">
        <w:r w:rsidR="008F0EF9">
          <w:t xml:space="preserve"> and</w:t>
        </w:r>
      </w:ins>
      <w:ins w:id="53" w:author="Veronica Vieira" w:date="2020-07-20T11:22:00Z">
        <w:r w:rsidR="008F0EF9">
          <w:t xml:space="preserve"> their contribution to spatial patterns in testing and reported cases</w:t>
        </w:r>
      </w:ins>
      <w:r>
        <w:t xml:space="preserve">. </w:t>
      </w:r>
    </w:p>
    <w:p w14:paraId="18D63B5B" w14:textId="1E567C6A" w:rsidR="00751F9B" w:rsidRPr="008E616E" w:rsidRDefault="008E616E">
      <w:pPr>
        <w:rPr>
          <w:b/>
        </w:rPr>
      </w:pPr>
      <w:r w:rsidRPr="008E616E">
        <w:rPr>
          <w:b/>
        </w:rPr>
        <w:t>METHODS</w:t>
      </w:r>
    </w:p>
    <w:p w14:paraId="6DAFCF0C" w14:textId="766B2120" w:rsidR="00E2693E" w:rsidRDefault="00E2693E">
      <w:r w:rsidRPr="00E2693E">
        <w:rPr>
          <w:b/>
          <w:i/>
        </w:rPr>
        <w:t>Data.</w:t>
      </w:r>
      <w:r>
        <w:t xml:space="preserve"> Case data </w:t>
      </w:r>
      <w:del w:id="54" w:author="Veronica Vieira" w:date="2020-07-20T11:23:00Z">
        <w:r w:rsidDel="008F0EF9">
          <w:delText>come from</w:delText>
        </w:r>
      </w:del>
      <w:ins w:id="55" w:author="Veronica Vieira" w:date="2020-07-20T11:23:00Z">
        <w:r w:rsidR="008F0EF9">
          <w:t>were provided by</w:t>
        </w:r>
      </w:ins>
      <w:r>
        <w:t xml:space="preserve"> </w:t>
      </w:r>
      <w:del w:id="56" w:author="Veronica Vieira" w:date="2020-07-20T11:22:00Z">
        <w:r w:rsidDel="008F0EF9">
          <w:delText xml:space="preserve">the Orange County Health Care </w:delText>
        </w:r>
        <w:r w:rsidR="000836B9" w:rsidDel="008F0EF9">
          <w:delText xml:space="preserve">Agency </w:delText>
        </w:r>
        <w:r w:rsidDel="008F0EF9">
          <w:delText>(</w:delText>
        </w:r>
      </w:del>
      <w:r>
        <w:t>OCHCA</w:t>
      </w:r>
      <w:del w:id="57" w:author="Veronica Vieira" w:date="2020-07-20T11:23:00Z">
        <w:r w:rsidDel="008F0EF9">
          <w:delText>)</w:delText>
        </w:r>
      </w:del>
      <w:r>
        <w:t xml:space="preserve"> and consisted of individual level records of both negative and </w:t>
      </w:r>
      <w:r w:rsidRPr="00B114C2">
        <w:t xml:space="preserve">positive case reports </w:t>
      </w:r>
      <w:ins w:id="58" w:author="Veronica Vieira" w:date="2020-07-20T11:38:00Z">
        <w:r w:rsidR="005335AE">
          <w:t xml:space="preserve">based on results of polymerase chain reaction (PCR) diagnostic tests conducted </w:t>
        </w:r>
      </w:ins>
      <w:r w:rsidRPr="00B114C2">
        <w:t xml:space="preserve">from </w:t>
      </w:r>
      <w:commentRangeStart w:id="59"/>
      <w:r w:rsidRPr="00B114C2">
        <w:t xml:space="preserve">March </w:t>
      </w:r>
      <w:commentRangeEnd w:id="59"/>
      <w:r w:rsidR="008F0EF9">
        <w:rPr>
          <w:rStyle w:val="CommentReference"/>
        </w:rPr>
        <w:commentReference w:id="59"/>
      </w:r>
      <w:r w:rsidRPr="00B114C2">
        <w:t xml:space="preserve">through </w:t>
      </w:r>
      <w:r w:rsidR="004E746F" w:rsidRPr="00B114C2">
        <w:t>June</w:t>
      </w:r>
      <w:r w:rsidRPr="00B114C2">
        <w:t xml:space="preserve"> </w:t>
      </w:r>
      <w:r w:rsidR="00BF5555" w:rsidRPr="00B114C2">
        <w:t>30</w:t>
      </w:r>
      <w:r w:rsidRPr="00B114C2">
        <w:t xml:space="preserve">, 2020. </w:t>
      </w:r>
      <w:ins w:id="60" w:author="Veronica Vieira" w:date="2020-07-20T11:30:00Z">
        <w:r w:rsidR="009329CA">
          <w:t xml:space="preserve">OCHCA receives the testing data from </w:t>
        </w:r>
      </w:ins>
      <w:ins w:id="61" w:author="Veronica Vieira" w:date="2020-07-20T11:31:00Z">
        <w:r w:rsidR="009329CA">
          <w:t>t</w:t>
        </w:r>
        <w:r w:rsidR="009329CA" w:rsidRPr="009329CA">
          <w:t>he California Reportable Disease Information Exchange</w:t>
        </w:r>
        <w:r w:rsidR="009329CA">
          <w:t xml:space="preserve"> (</w:t>
        </w:r>
        <w:proofErr w:type="spellStart"/>
        <w:r w:rsidR="009329CA" w:rsidRPr="009329CA">
          <w:t>CalREDIE</w:t>
        </w:r>
        <w:proofErr w:type="spellEnd"/>
        <w:r w:rsidR="009329CA">
          <w:t xml:space="preserve">), an infectious disease surveillance system implemented by the California Department </w:t>
        </w:r>
      </w:ins>
      <w:ins w:id="62" w:author="Veronica Vieira" w:date="2020-07-20T11:32:00Z">
        <w:r w:rsidR="009329CA">
          <w:t>of Public Health (CDPH) [14].</w:t>
        </w:r>
      </w:ins>
      <w:ins w:id="63" w:author="Veronica Vieira" w:date="2020-07-20T11:31:00Z">
        <w:r w:rsidR="009329CA" w:rsidRPr="009329CA">
          <w:t xml:space="preserve"> </w:t>
        </w:r>
      </w:ins>
      <w:r w:rsidRPr="00B114C2">
        <w:t xml:space="preserve">The </w:t>
      </w:r>
      <w:ins w:id="64" w:author="Veronica Vieira" w:date="2020-07-20T11:40:00Z">
        <w:r w:rsidR="005335AE">
          <w:t xml:space="preserve">available </w:t>
        </w:r>
      </w:ins>
      <w:r w:rsidRPr="00B114C2">
        <w:t>data</w:t>
      </w:r>
      <w:ins w:id="65" w:author="Veronica Vieira" w:date="2020-07-20T11:40:00Z">
        <w:r w:rsidR="005335AE">
          <w:t>, which</w:t>
        </w:r>
      </w:ins>
      <w:r>
        <w:t xml:space="preserve"> include information on </w:t>
      </w:r>
      <w:commentRangeStart w:id="66"/>
      <w:r>
        <w:t>diagnosis</w:t>
      </w:r>
      <w:commentRangeEnd w:id="66"/>
      <w:r w:rsidR="009329CA">
        <w:rPr>
          <w:rStyle w:val="CommentReference"/>
        </w:rPr>
        <w:commentReference w:id="66"/>
      </w:r>
      <w:r>
        <w:t xml:space="preserve"> date, age, gender, race, ethnicity, and </w:t>
      </w:r>
      <w:del w:id="67" w:author="Veronica Vieira" w:date="2020-07-20T11:26:00Z">
        <w:r w:rsidDel="009329CA">
          <w:delText>location (Z</w:delText>
        </w:r>
      </w:del>
      <w:ins w:id="68" w:author="Veronica Vieira" w:date="2020-07-20T11:26:00Z">
        <w:r w:rsidR="009329CA">
          <w:t>z</w:t>
        </w:r>
      </w:ins>
      <w:r>
        <w:t xml:space="preserve">ip code </w:t>
      </w:r>
      <w:del w:id="69" w:author="Veronica Vieira" w:date="2020-07-20T11:26:00Z">
        <w:r w:rsidDel="009329CA">
          <w:delText xml:space="preserve">for </w:delText>
        </w:r>
        <w:r w:rsidR="004E746F" w:rsidDel="009329CA">
          <w:delText>test</w:delText>
        </w:r>
        <w:r w:rsidDel="009329CA">
          <w:delText xml:space="preserve"> results)</w:delText>
        </w:r>
      </w:del>
      <w:ins w:id="70" w:author="Veronica Vieira" w:date="2020-07-20T11:26:00Z">
        <w:r w:rsidR="009329CA">
          <w:t>of the individual taking the test</w:t>
        </w:r>
      </w:ins>
      <w:ins w:id="71" w:author="Veronica Vieira" w:date="2020-07-20T11:40:00Z">
        <w:r w:rsidR="005335AE">
          <w:t>, was obtained</w:t>
        </w:r>
      </w:ins>
      <w:ins w:id="72" w:author="Veronica Vieira" w:date="2020-07-20T11:35:00Z">
        <w:r w:rsidR="005335AE">
          <w:t xml:space="preserve"> </w:t>
        </w:r>
        <w:r w:rsidR="005335AE" w:rsidRPr="005335AE">
          <w:t xml:space="preserve">from reported lab testing if provided by the lab </w:t>
        </w:r>
        <w:r w:rsidR="005335AE">
          <w:t>[15]</w:t>
        </w:r>
      </w:ins>
      <w:r>
        <w:t xml:space="preserve">. </w:t>
      </w:r>
      <w:r w:rsidR="006460AF">
        <w:t>For individuals who were repeatedly tested after testing positive, only the first positive diagnosis is included.</w:t>
      </w:r>
      <w:r w:rsidR="000836B9">
        <w:t xml:space="preserve"> The total number of case reports over the study period is ##. Information on analytic variables show less than XX% with missing or implausible values.</w:t>
      </w:r>
      <w:del w:id="73" w:author="Veronica Vieira" w:date="2020-07-20T11:27:00Z">
        <w:r w:rsidR="006460AF" w:rsidDel="009329CA">
          <w:delText xml:space="preserve"> </w:delText>
        </w:r>
      </w:del>
    </w:p>
    <w:p w14:paraId="0CA6FA05" w14:textId="2946A0C1" w:rsidR="00E943BD" w:rsidRDefault="00E2693E">
      <w:r w:rsidRPr="00E2693E">
        <w:rPr>
          <w:b/>
          <w:i/>
        </w:rPr>
        <w:t>Spatial analysis.</w:t>
      </w:r>
      <w:r>
        <w:t xml:space="preserve"> </w:t>
      </w:r>
      <w:r w:rsidR="00E943BD">
        <w:t xml:space="preserve">Reported cases and </w:t>
      </w:r>
      <w:r w:rsidR="0086279C">
        <w:t xml:space="preserve">number of </w:t>
      </w:r>
      <w:r w:rsidR="00E943BD">
        <w:t xml:space="preserve">tests were aggregated at the </w:t>
      </w:r>
      <w:r w:rsidR="004E746F">
        <w:t>zip code</w:t>
      </w:r>
      <w:r w:rsidR="00E943BD">
        <w:t xml:space="preserve"> level</w:t>
      </w:r>
      <w:r w:rsidR="0086279C">
        <w:t xml:space="preserve">, </w:t>
      </w:r>
      <w:r w:rsidR="00E943BD">
        <w:t xml:space="preserve">by week. </w:t>
      </w:r>
      <w:ins w:id="74" w:author="Veronica Vieira" w:date="2020-07-20T11:55:00Z">
        <w:r w:rsidR="00E44E0F">
          <w:t xml:space="preserve">There were </w:t>
        </w:r>
      </w:ins>
      <w:ins w:id="75" w:author="Veronica Vieira" w:date="2020-07-20T11:56:00Z">
        <w:r w:rsidR="00E44E0F">
          <w:t xml:space="preserve">XXX zip codes included in the analysis. </w:t>
        </w:r>
      </w:ins>
      <w:ins w:id="76" w:author="Daniel Parker" w:date="2020-08-17T20:05:00Z">
        <w:r w:rsidR="00E021AC">
          <w:t xml:space="preserve">The outbreak in Orange County began in the XX week. </w:t>
        </w:r>
      </w:ins>
      <w:r w:rsidR="00E943BD">
        <w:t xml:space="preserve">For mapping, cases were further aggregated into </w:t>
      </w:r>
      <w:r w:rsidR="004E746F">
        <w:t>months</w:t>
      </w:r>
      <w:r w:rsidR="00E943BD">
        <w:t>, corresponding to the</w:t>
      </w:r>
      <w:r w:rsidR="004E746F">
        <w:t xml:space="preserve"> </w:t>
      </w:r>
      <w:commentRangeStart w:id="77"/>
      <w:r w:rsidR="004E746F">
        <w:t xml:space="preserve">final three weeks </w:t>
      </w:r>
      <w:commentRangeEnd w:id="77"/>
      <w:r w:rsidR="00A40545">
        <w:rPr>
          <w:rStyle w:val="CommentReference"/>
        </w:rPr>
        <w:commentReference w:id="77"/>
      </w:r>
      <w:r w:rsidR="004E746F">
        <w:t>in March, all of April</w:t>
      </w:r>
      <w:r w:rsidR="00BF5555">
        <w:t xml:space="preserve">, </w:t>
      </w:r>
      <w:r w:rsidR="004E746F">
        <w:t>May</w:t>
      </w:r>
      <w:r w:rsidR="00BF5555">
        <w:t>, and June</w:t>
      </w:r>
      <w:r w:rsidR="004E746F">
        <w:t xml:space="preserve">. </w:t>
      </w:r>
      <w:r w:rsidR="00E943BD">
        <w:t xml:space="preserve">Case incidence </w:t>
      </w:r>
      <w:r w:rsidR="004E746F">
        <w:t>was mapped</w:t>
      </w:r>
      <w:r w:rsidR="00E943BD">
        <w:t xml:space="preserve"> as </w:t>
      </w:r>
      <w:r w:rsidR="0086279C">
        <w:t xml:space="preserve">positive </w:t>
      </w:r>
      <w:r w:rsidR="00E943BD">
        <w:t>cases per 100,000 population per week</w:t>
      </w:r>
      <w:r w:rsidR="0086279C">
        <w:t>. T</w:t>
      </w:r>
      <w:r w:rsidR="00E943BD">
        <w:t xml:space="preserve">esting intensity </w:t>
      </w:r>
      <w:r w:rsidR="004E746F">
        <w:t>was mapped</w:t>
      </w:r>
      <w:r w:rsidR="00E943BD">
        <w:t xml:space="preserve"> as </w:t>
      </w:r>
      <w:r w:rsidR="0086279C">
        <w:t xml:space="preserve">total number of </w:t>
      </w:r>
      <w:r w:rsidR="00E943BD">
        <w:t>tests per 100,000 people per week.</w:t>
      </w:r>
      <w:r w:rsidR="0086279C">
        <w:t xml:space="preserve"> Here a positive case is defined as </w:t>
      </w:r>
      <w:r w:rsidR="00BF5555">
        <w:t>any case reported to the California State health authorities</w:t>
      </w:r>
      <w:r w:rsidR="0086279C">
        <w:t xml:space="preserve"> and the total number of tests were defined as</w:t>
      </w:r>
      <w:r w:rsidR="00BF5555">
        <w:t xml:space="preserve"> any test result that was reported to the California State authorities</w:t>
      </w:r>
      <w:r w:rsidR="0086279C">
        <w:t>.</w:t>
      </w:r>
      <w:r w:rsidR="00E943BD">
        <w:t xml:space="preserve"> </w:t>
      </w:r>
    </w:p>
    <w:p w14:paraId="7CD252A0" w14:textId="77777777" w:rsidR="00E4522B" w:rsidRDefault="00E943BD">
      <w:r>
        <w:t>Formal testing of spatial autocorrelation was done using the global Moran’s I statistic and the local version (Local Indicators of Spatial Autocorrelation or LISA) for both the March</w:t>
      </w:r>
      <w:r w:rsidR="004E746F">
        <w:t>,</w:t>
      </w:r>
      <w:r>
        <w:t xml:space="preserve"> April</w:t>
      </w:r>
      <w:r w:rsidR="004E746F">
        <w:t>, and May</w:t>
      </w:r>
      <w:r>
        <w:t xml:space="preserve"> datasets and both for case incidence and testing intensity. The global Moran’s I gives an indication of the absence or presence of spatial clustering whereas the LISA statistics give an indication of local clustering (which can be mapped to indicate where clustering is occurring).  </w:t>
      </w:r>
    </w:p>
    <w:p w14:paraId="2BB8C8E6" w14:textId="2CCB56C0" w:rsidR="004E746F" w:rsidRPr="002B1EA1" w:rsidRDefault="002B1EA1">
      <w:pPr>
        <w:rPr>
          <w:b/>
        </w:rPr>
      </w:pPr>
      <w:r w:rsidRPr="002B1EA1">
        <w:rPr>
          <w:b/>
          <w:i/>
        </w:rPr>
        <w:t>Analysis of test positivity.</w:t>
      </w:r>
      <w:r w:rsidRPr="002B1EA1">
        <w:rPr>
          <w:b/>
        </w:rPr>
        <w:t xml:space="preserve"> </w:t>
      </w:r>
      <w:r w:rsidR="004E746F">
        <w:t>Median household income</w:t>
      </w:r>
      <w:r w:rsidR="00DA090B">
        <w:t xml:space="preserve"> (HHI)</w:t>
      </w:r>
      <w:r w:rsidR="004E746F">
        <w:t xml:space="preserve"> by zip code was included as a potential predictor of case positivity. The data were extracted from </w:t>
      </w:r>
      <w:hyperlink r:id="rId9" w:history="1">
        <w:r w:rsidR="004E746F">
          <w:rPr>
            <w:rStyle w:val="Hyperlink"/>
          </w:rPr>
          <w:t>http://www.ochealthiertogether.org/</w:t>
        </w:r>
      </w:hyperlink>
      <w:r w:rsidR="004E746F">
        <w:t xml:space="preserve"> and come from the last relevant American Community Survey</w:t>
      </w:r>
      <w:r w:rsidR="00990C4C">
        <w:t xml:space="preserve"> of 2018</w:t>
      </w:r>
      <w:r w:rsidR="004E746F">
        <w:t>. We plotted median income at the zip code level for all reported tests, by test result</w:t>
      </w:r>
      <w:r w:rsidR="003F2A0B">
        <w:t>,</w:t>
      </w:r>
      <w:r w:rsidR="004E746F">
        <w:t xml:space="preserve"> and over time. </w:t>
      </w:r>
    </w:p>
    <w:p w14:paraId="6AFFF44C" w14:textId="1D441A03" w:rsidR="006C50F5" w:rsidRDefault="004E746F">
      <w:r>
        <w:t>We then used a logistic regression</w:t>
      </w:r>
      <w:r w:rsidR="003F2A0B">
        <w:t xml:space="preserve"> analysis</w:t>
      </w:r>
      <w:r>
        <w:t xml:space="preserve"> to </w:t>
      </w:r>
      <w:r w:rsidR="003F2A0B">
        <w:t xml:space="preserve">explore </w:t>
      </w:r>
      <w:r>
        <w:t>demographic and economic</w:t>
      </w:r>
      <w:r w:rsidR="006460AF">
        <w:t xml:space="preserve"> </w:t>
      </w:r>
      <w:r>
        <w:t xml:space="preserve">predictors of </w:t>
      </w:r>
      <w:ins w:id="78" w:author="Veronica Vieira" w:date="2020-07-20T12:20:00Z">
        <w:r w:rsidR="00AD2CDD">
          <w:t xml:space="preserve">the odds of </w:t>
        </w:r>
      </w:ins>
      <w:r>
        <w:t>test</w:t>
      </w:r>
      <w:ins w:id="79" w:author="Veronica Vieira" w:date="2020-07-20T12:20:00Z">
        <w:r w:rsidR="00AD2CDD">
          <w:t>ing</w:t>
        </w:r>
      </w:ins>
      <w:r>
        <w:t xml:space="preserve"> positiv</w:t>
      </w:r>
      <w:ins w:id="80" w:author="Veronica Vieira" w:date="2020-07-20T12:20:00Z">
        <w:r w:rsidR="00AD2CDD">
          <w:t>e</w:t>
        </w:r>
      </w:ins>
      <w:del w:id="81" w:author="Veronica Vieira" w:date="2020-07-20T12:20:00Z">
        <w:r w:rsidDel="00AD2CDD">
          <w:delText>ity</w:delText>
        </w:r>
      </w:del>
      <w:del w:id="82" w:author="Veronica Vieira" w:date="2020-07-20T12:21:00Z">
        <w:r w:rsidR="003F2A0B" w:rsidDel="00AD2CDD">
          <w:delText xml:space="preserve"> (=1 for a positive test result, and =0 for a negative result)</w:delText>
        </w:r>
      </w:del>
      <w:r>
        <w:t xml:space="preserve">. </w:t>
      </w:r>
      <w:r w:rsidR="003F2A0B">
        <w:t xml:space="preserve">Independent variables </w:t>
      </w:r>
      <w:r>
        <w:t xml:space="preserve">in our model included </w:t>
      </w:r>
      <w:commentRangeStart w:id="83"/>
      <w:r>
        <w:t xml:space="preserve">age group, gender, </w:t>
      </w:r>
      <w:proofErr w:type="gramStart"/>
      <w:r>
        <w:t xml:space="preserve">race, median </w:t>
      </w:r>
      <w:r w:rsidR="00DA090B">
        <w:t>HHI</w:t>
      </w:r>
      <w:r>
        <w:t xml:space="preserve"> at the zip code level,</w:t>
      </w:r>
      <w:r w:rsidR="006460AF">
        <w:t xml:space="preserve"> </w:t>
      </w:r>
      <w:commentRangeStart w:id="84"/>
      <w:r w:rsidR="006460AF">
        <w:t xml:space="preserve">zip code </w:t>
      </w:r>
      <w:commentRangeEnd w:id="84"/>
      <w:r w:rsidR="003D5881">
        <w:rPr>
          <w:rStyle w:val="CommentReference"/>
        </w:rPr>
        <w:commentReference w:id="84"/>
      </w:r>
      <w:r w:rsidR="006460AF">
        <w:t>population density</w:t>
      </w:r>
      <w:commentRangeEnd w:id="83"/>
      <w:r w:rsidR="00695322">
        <w:rPr>
          <w:rStyle w:val="CommentReference"/>
        </w:rPr>
        <w:commentReference w:id="83"/>
      </w:r>
      <w:proofErr w:type="gramEnd"/>
      <w:r w:rsidR="006460AF">
        <w:t>,</w:t>
      </w:r>
      <w:r>
        <w:t xml:space="preserve"> and </w:t>
      </w:r>
      <w:ins w:id="85" w:author="Veronica Vieira" w:date="2020-07-20T13:28:00Z">
        <w:r w:rsidR="003D5881">
          <w:t xml:space="preserve">testing </w:t>
        </w:r>
      </w:ins>
      <w:r>
        <w:t xml:space="preserve">month. </w:t>
      </w:r>
      <w:ins w:id="86" w:author="Veronica Vieira" w:date="2020-07-20T12:38:00Z">
        <w:r w:rsidR="007D3987">
          <w:t>We calculated a</w:t>
        </w:r>
      </w:ins>
      <w:ins w:id="87" w:author="Veronica Vieira" w:date="2020-07-20T12:37:00Z">
        <w:r w:rsidR="007D3987">
          <w:t>djusted odds ratios (AORs) and 95% confidence interval</w:t>
        </w:r>
      </w:ins>
      <w:ins w:id="88" w:author="Veronica Vieira" w:date="2020-07-20T12:38:00Z">
        <w:r w:rsidR="007D3987">
          <w:t>s (CI) for covariate</w:t>
        </w:r>
      </w:ins>
      <w:ins w:id="89" w:author="Veronica Vieira" w:date="2020-07-20T12:39:00Z">
        <w:r w:rsidR="007D3987">
          <w:t>s</w:t>
        </w:r>
      </w:ins>
      <w:ins w:id="90" w:author="Veronica Vieira" w:date="2020-07-20T12:38:00Z">
        <w:r w:rsidR="007D3987">
          <w:t xml:space="preserve"> and </w:t>
        </w:r>
      </w:ins>
      <w:del w:id="91" w:author="Veronica Vieira" w:date="2020-07-20T12:38:00Z">
        <w:r w:rsidRPr="00262B5A" w:rsidDel="007D3987">
          <w:delText xml:space="preserve">We </w:delText>
        </w:r>
      </w:del>
      <w:r w:rsidRPr="00262B5A">
        <w:t>included zip code as a random intercept in the model in order to account for potential baseline differences in risk of testing positive</w:t>
      </w:r>
      <w:r w:rsidR="00262B5A">
        <w:t xml:space="preserve"> (e.g. different testing intensities)</w:t>
      </w:r>
      <w:r w:rsidRPr="00262B5A">
        <w:t xml:space="preserve"> across zip code areas. </w:t>
      </w:r>
      <w:commentRangeStart w:id="92"/>
      <w:r w:rsidR="003F2A0B" w:rsidRPr="00262B5A">
        <w:t>Descriptive</w:t>
      </w:r>
      <w:r w:rsidR="003F2A0B">
        <w:t xml:space="preserve"> reports </w:t>
      </w:r>
      <w:commentRangeEnd w:id="92"/>
      <w:r w:rsidR="005335AE">
        <w:rPr>
          <w:rStyle w:val="CommentReference"/>
        </w:rPr>
        <w:commentReference w:id="92"/>
      </w:r>
      <w:r w:rsidR="003F2A0B">
        <w:t xml:space="preserve">at the outset of the epidemic in Orange County noted that test availability </w:t>
      </w:r>
      <w:r w:rsidR="003F2A0B">
        <w:lastRenderedPageBreak/>
        <w:t xml:space="preserve">appeared to concentrate in higher-income neighborhoods. </w:t>
      </w:r>
      <w:del w:id="93" w:author="Veronica Vieira" w:date="2020-07-20T11:44:00Z">
        <w:r w:rsidR="003F2A0B" w:rsidDel="005335AE">
          <w:delText xml:space="preserve"> </w:delText>
        </w:r>
      </w:del>
      <w:r w:rsidR="003F2A0B">
        <w:t>For this reason, a</w:t>
      </w:r>
      <w:r>
        <w:t xml:space="preserve">n interaction term between </w:t>
      </w:r>
      <w:r w:rsidR="003F2A0B">
        <w:t xml:space="preserve">month and </w:t>
      </w:r>
      <w:r>
        <w:t xml:space="preserve">median </w:t>
      </w:r>
      <w:r w:rsidR="00DA090B">
        <w:t>HHI</w:t>
      </w:r>
      <w:r>
        <w:t xml:space="preserve"> at the zip</w:t>
      </w:r>
      <w:ins w:id="94" w:author="Veronica Vieira" w:date="2020-07-20T13:28:00Z">
        <w:r w:rsidR="003D5881">
          <w:t xml:space="preserve"> </w:t>
        </w:r>
      </w:ins>
      <w:r>
        <w:t>code level was</w:t>
      </w:r>
      <w:r w:rsidR="006C50F5">
        <w:t xml:space="preserve"> included</w:t>
      </w:r>
      <w:r w:rsidR="003F2A0B">
        <w:t xml:space="preserve"> in the regression analysis</w:t>
      </w:r>
      <w:r w:rsidR="006C50F5">
        <w:t>.</w:t>
      </w:r>
      <w:r w:rsidR="003F2A0B">
        <w:t xml:space="preserve"> </w:t>
      </w:r>
    </w:p>
    <w:p w14:paraId="5CFDC4D6" w14:textId="71B6F6F2" w:rsidR="00BF5555" w:rsidRPr="00BF5555" w:rsidRDefault="00BF5555">
      <w:r w:rsidRPr="00407F13">
        <w:rPr>
          <w:b/>
          <w:i/>
        </w:rPr>
        <w:t>Software.</w:t>
      </w:r>
      <w:r>
        <w:rPr>
          <w:b/>
          <w:i/>
        </w:rPr>
        <w:t xml:space="preserve"> </w:t>
      </w:r>
      <w:r>
        <w:t xml:space="preserve">Maps were created using QGIS version 3.4.9. Tests for spatial autocorrelation were done using </w:t>
      </w:r>
      <w:proofErr w:type="spellStart"/>
      <w:r>
        <w:t>GeoDa</w:t>
      </w:r>
      <w:proofErr w:type="spellEnd"/>
      <w:r>
        <w:t xml:space="preserve"> version 1.14.0. All other analyses were conducted using R statistical software version 3.5.2.</w:t>
      </w:r>
    </w:p>
    <w:p w14:paraId="784BF228" w14:textId="77777777" w:rsidR="001772ED" w:rsidRDefault="001772ED" w:rsidP="001772ED">
      <w:pPr>
        <w:rPr>
          <w:b/>
        </w:rPr>
      </w:pPr>
      <w:r w:rsidRPr="00402008">
        <w:rPr>
          <w:b/>
        </w:rPr>
        <w:t>RESULTS</w:t>
      </w:r>
    </w:p>
    <w:p w14:paraId="4E02EDD5" w14:textId="5935B5CE" w:rsidR="00A40545" w:rsidRDefault="00A40545" w:rsidP="000560ED">
      <w:pPr>
        <w:rPr>
          <w:ins w:id="95" w:author="Veronica Vieira" w:date="2020-07-20T12:28:00Z"/>
          <w:b/>
          <w:i/>
        </w:rPr>
      </w:pPr>
      <w:commentRangeStart w:id="96"/>
      <w:ins w:id="97" w:author="Veronica Vieira" w:date="2020-07-20T12:28:00Z">
        <w:r>
          <w:t>There</w:t>
        </w:r>
      </w:ins>
      <w:commentRangeEnd w:id="96"/>
      <w:ins w:id="98" w:author="Veronica Vieira" w:date="2020-07-20T12:32:00Z">
        <w:r>
          <w:rPr>
            <w:rStyle w:val="CommentReference"/>
          </w:rPr>
          <w:commentReference w:id="96"/>
        </w:r>
      </w:ins>
      <w:ins w:id="99" w:author="Veronica Vieira" w:date="2020-07-20T12:28:00Z">
        <w:r>
          <w:t xml:space="preserve"> </w:t>
        </w:r>
      </w:ins>
      <w:ins w:id="100" w:author="Veronica Vieira" w:date="2020-07-20T12:31:00Z">
        <w:r>
          <w:t>was</w:t>
        </w:r>
      </w:ins>
      <w:ins w:id="101" w:author="Veronica Vieira" w:date="2020-07-20T12:28:00Z">
        <w:r>
          <w:t xml:space="preserve"> a total of XXX </w:t>
        </w:r>
      </w:ins>
      <w:ins w:id="102" w:author="Veronica Vieira" w:date="2020-07-20T12:29:00Z">
        <w:r>
          <w:t>tests reported to OCHCA between March XX and June 30, 2020.</w:t>
        </w:r>
      </w:ins>
      <w:ins w:id="103" w:author="Veronica Vieira" w:date="2020-07-20T12:28:00Z">
        <w:r w:rsidRPr="00FE66EE">
          <w:rPr>
            <w:b/>
            <w:i/>
          </w:rPr>
          <w:t xml:space="preserve"> </w:t>
        </w:r>
      </w:ins>
    </w:p>
    <w:p w14:paraId="1495CDC3" w14:textId="66F7DDC0" w:rsidR="000560ED" w:rsidRPr="00FE66EE" w:rsidRDefault="000560ED" w:rsidP="000560ED">
      <w:pPr>
        <w:rPr>
          <w:b/>
          <w:i/>
        </w:rPr>
      </w:pPr>
      <w:r w:rsidRPr="00FE66EE">
        <w:rPr>
          <w:b/>
          <w:i/>
        </w:rPr>
        <w:t>Spatial patterns in reported COVI</w:t>
      </w:r>
      <w:r>
        <w:rPr>
          <w:b/>
          <w:i/>
        </w:rPr>
        <w:t>D-19 case and testing intensity</w:t>
      </w:r>
    </w:p>
    <w:p w14:paraId="5203749A" w14:textId="4ED25C3E" w:rsidR="000560ED" w:rsidRDefault="000560ED" w:rsidP="000560ED">
      <w:r>
        <w:t>The highest reported case incidence in March occurred in communities along the central coast of Orange County (</w:t>
      </w:r>
      <w:r w:rsidRPr="007633E0">
        <w:rPr>
          <w:b/>
        </w:rPr>
        <w:t>Figure 1</w:t>
      </w:r>
      <w:r>
        <w:t xml:space="preserve">). By May of 2020 the highest reported COVID-19 case intensities had shifted to North-Central part of the county. Testing intensity </w:t>
      </w:r>
      <w:r w:rsidR="00B419BA">
        <w:t>similarly</w:t>
      </w:r>
      <w:r>
        <w:t xml:space="preserve"> shifted geographically over time. The highest reported </w:t>
      </w:r>
      <w:r w:rsidR="0017463D">
        <w:t>testing</w:t>
      </w:r>
      <w:r>
        <w:t xml:space="preserve"> intensities in March were in the C</w:t>
      </w:r>
      <w:r w:rsidR="0017463D">
        <w:t>entral C</w:t>
      </w:r>
      <w:r>
        <w:t>oastal</w:t>
      </w:r>
      <w:r w:rsidR="0017463D">
        <w:t xml:space="preserve"> and Southern part</w:t>
      </w:r>
      <w:r>
        <w:t xml:space="preserve"> of the county. By May</w:t>
      </w:r>
      <w:r w:rsidR="00B419BA">
        <w:t>, however,</w:t>
      </w:r>
      <w:r>
        <w:t xml:space="preserve"> overall testing intensity was much higher throughout the county. </w:t>
      </w:r>
    </w:p>
    <w:p w14:paraId="48D7482B" w14:textId="11716781" w:rsidR="00593398" w:rsidRDefault="0017463D" w:rsidP="000560ED">
      <w:r>
        <w:t xml:space="preserve">Spatial clustering of reported cases </w:t>
      </w:r>
      <w:commentRangeStart w:id="104"/>
      <w:r>
        <w:t xml:space="preserve">was strongest </w:t>
      </w:r>
      <w:commentRangeEnd w:id="104"/>
      <w:r w:rsidR="00996C63">
        <w:rPr>
          <w:rStyle w:val="CommentReference"/>
        </w:rPr>
        <w:commentReference w:id="104"/>
      </w:r>
      <w:r>
        <w:t>in May (</w:t>
      </w:r>
      <w:r w:rsidRPr="00593398">
        <w:rPr>
          <w:b/>
        </w:rPr>
        <w:t>Supplementary Figure 2</w:t>
      </w:r>
      <w:r>
        <w:t>) whereas spatial clustering of testing intensity was strongest in March (</w:t>
      </w:r>
      <w:r w:rsidRPr="00593398">
        <w:rPr>
          <w:b/>
        </w:rPr>
        <w:t>Supplementary Figure 3</w:t>
      </w:r>
      <w:r>
        <w:t xml:space="preserve">). </w:t>
      </w:r>
      <w:r w:rsidR="000560ED">
        <w:t>The results of the LISA statistics (</w:t>
      </w:r>
      <w:r w:rsidR="000560ED" w:rsidRPr="00FE66EE">
        <w:rPr>
          <w:b/>
        </w:rPr>
        <w:t>Figure 2</w:t>
      </w:r>
      <w:r w:rsidR="000560ED">
        <w:t xml:space="preserve">) indicate hot and cold-spots in both reported COVID-19 case intensity and testing intensity. In March reported COVID-19 case intensity was highest in the </w:t>
      </w:r>
      <w:r w:rsidR="00593398">
        <w:t>C</w:t>
      </w:r>
      <w:r w:rsidR="000560ED">
        <w:t xml:space="preserve">entral </w:t>
      </w:r>
      <w:r w:rsidR="00593398">
        <w:t>C</w:t>
      </w:r>
      <w:r w:rsidR="000560ED">
        <w:t xml:space="preserve">oastal areas, with cold spots occurring in </w:t>
      </w:r>
      <w:r w:rsidR="00593398">
        <w:t>North- C</w:t>
      </w:r>
      <w:r w:rsidR="000560ED">
        <w:t xml:space="preserve">entral areas. These hot and cold spots largely overlap with the LISA results from testing intensity in March. </w:t>
      </w:r>
      <w:r w:rsidR="00593398">
        <w:t xml:space="preserve">A hotspot of COVID-19 cases began developing in April in the North-Central part of the County, </w:t>
      </w:r>
      <w:r w:rsidR="00B419BA">
        <w:t xml:space="preserve">which steadily progressed </w:t>
      </w:r>
      <w:r w:rsidR="00593398">
        <w:t>into a relatively larger cluster by May.</w:t>
      </w:r>
    </w:p>
    <w:p w14:paraId="05F8678D" w14:textId="77777777" w:rsidR="000560ED" w:rsidRPr="00FE66EE" w:rsidRDefault="000560ED" w:rsidP="000560ED">
      <w:pPr>
        <w:rPr>
          <w:b/>
          <w:i/>
        </w:rPr>
      </w:pPr>
      <w:r w:rsidRPr="00FE66EE">
        <w:rPr>
          <w:b/>
          <w:i/>
        </w:rPr>
        <w:t>Economic correlates of COVID-19 testing and test positivity</w:t>
      </w:r>
      <w:r w:rsidR="00D01829">
        <w:rPr>
          <w:b/>
          <w:i/>
        </w:rPr>
        <w:t>.</w:t>
      </w:r>
    </w:p>
    <w:p w14:paraId="25A93C1B" w14:textId="27EE2946" w:rsidR="000560ED" w:rsidRPr="005220DF" w:rsidRDefault="000560ED" w:rsidP="000560ED">
      <w:r>
        <w:t xml:space="preserve">Two general patterns are apparent in testing and positivity by zip code from which patients were </w:t>
      </w:r>
      <w:r w:rsidR="00B419BA">
        <w:t>identified</w:t>
      </w:r>
      <w:r>
        <w:t xml:space="preserve">. The first general pattern is that individuals who </w:t>
      </w:r>
      <w:r w:rsidR="00B419BA">
        <w:t>received</w:t>
      </w:r>
      <w:r>
        <w:t xml:space="preserve"> tests at the beginning of the </w:t>
      </w:r>
      <w:r w:rsidRPr="005220DF">
        <w:t>COVID-19 epidemic in Orange County</w:t>
      </w:r>
      <w:r w:rsidR="00B419BA">
        <w:t xml:space="preserve"> (</w:t>
      </w:r>
      <w:commentRangeStart w:id="105"/>
      <w:r w:rsidR="00B419BA">
        <w:t>regardless of testing outcome</w:t>
      </w:r>
      <w:commentRangeEnd w:id="105"/>
      <w:r w:rsidR="00AD2CDD">
        <w:rPr>
          <w:rStyle w:val="CommentReference"/>
        </w:rPr>
        <w:commentReference w:id="105"/>
      </w:r>
      <w:r w:rsidR="00B419BA">
        <w:t>)</w:t>
      </w:r>
      <w:r w:rsidRPr="005220DF">
        <w:t xml:space="preserve"> </w:t>
      </w:r>
      <w:r w:rsidR="00B419BA">
        <w:t>reside</w:t>
      </w:r>
      <w:ins w:id="106" w:author="Veronica Vieira" w:date="2020-07-20T12:16:00Z">
        <w:r w:rsidR="00AD2CDD">
          <w:t>d</w:t>
        </w:r>
      </w:ins>
      <w:r w:rsidR="00B419BA">
        <w:t xml:space="preserve"> in</w:t>
      </w:r>
      <w:r w:rsidRPr="005220DF">
        <w:t xml:space="preserve"> zip codes with higher overall median </w:t>
      </w:r>
      <w:r w:rsidR="00DA090B">
        <w:t>HHI</w:t>
      </w:r>
      <w:r w:rsidRPr="005220DF">
        <w:t>.</w:t>
      </w:r>
      <w:r w:rsidR="005220DF" w:rsidRPr="005220DF">
        <w:t xml:space="preserve"> For example, in </w:t>
      </w:r>
      <w:del w:id="107" w:author="Veronica Vieira" w:date="2020-07-20T12:16:00Z">
        <w:r w:rsidR="005220DF" w:rsidRPr="005220DF" w:rsidDel="00AD2CDD">
          <w:delText xml:space="preserve">week 10 (corresponding to </w:delText>
        </w:r>
      </w:del>
      <w:r w:rsidR="005220DF">
        <w:t xml:space="preserve">the second week </w:t>
      </w:r>
      <w:del w:id="108" w:author="Veronica Vieira" w:date="2020-07-20T12:16:00Z">
        <w:r w:rsidR="005220DF" w:rsidDel="00AD2CDD">
          <w:delText xml:space="preserve">in </w:delText>
        </w:r>
      </w:del>
      <w:ins w:id="109" w:author="Veronica Vieira" w:date="2020-07-20T12:16:00Z">
        <w:r w:rsidR="00AD2CDD">
          <w:t xml:space="preserve">of </w:t>
        </w:r>
      </w:ins>
      <w:r w:rsidR="005220DF">
        <w:t>March</w:t>
      </w:r>
      <w:ins w:id="110" w:author="Veronica Vieira" w:date="2020-07-20T12:16:00Z">
        <w:r w:rsidR="00AD2CDD">
          <w:t>,</w:t>
        </w:r>
      </w:ins>
      <w:del w:id="111" w:author="Veronica Vieira" w:date="2020-07-20T12:16:00Z">
        <w:r w:rsidR="005220DF" w:rsidRPr="005220DF" w:rsidDel="00AD2CDD">
          <w:delText>)</w:delText>
        </w:r>
      </w:del>
      <w:r w:rsidR="005220DF" w:rsidRPr="005220DF">
        <w:t xml:space="preserve"> the median </w:t>
      </w:r>
      <w:r w:rsidR="00DA090B">
        <w:t>HHI</w:t>
      </w:r>
      <w:r w:rsidR="005220DF" w:rsidRPr="005220DF">
        <w:t xml:space="preserve"> in the z</w:t>
      </w:r>
      <w:r w:rsidR="00593398">
        <w:t>ip codes of all patients was $97</w:t>
      </w:r>
      <w:r w:rsidR="005220DF" w:rsidRPr="005220DF">
        <w:t>,</w:t>
      </w:r>
      <w:r w:rsidR="00593398">
        <w:t>459</w:t>
      </w:r>
      <w:r w:rsidR="00B419BA">
        <w:t xml:space="preserve">; by contrast, </w:t>
      </w:r>
      <w:r w:rsidR="005220DF" w:rsidRPr="005220DF">
        <w:t xml:space="preserve">in </w:t>
      </w:r>
      <w:del w:id="112" w:author="Veronica Vieira" w:date="2020-07-20T12:17:00Z">
        <w:r w:rsidR="005220DF" w:rsidRPr="005220DF" w:rsidDel="00AD2CDD">
          <w:delText>week 21</w:delText>
        </w:r>
        <w:r w:rsidR="005220DF" w:rsidDel="00AD2CDD">
          <w:delText xml:space="preserve"> (corresponding to </w:delText>
        </w:r>
      </w:del>
      <w:r w:rsidR="005220DF">
        <w:t xml:space="preserve">the </w:t>
      </w:r>
      <w:del w:id="113" w:author="Veronica Vieira" w:date="2020-07-20T12:17:00Z">
        <w:r w:rsidR="005220DF" w:rsidDel="00AD2CDD">
          <w:delText>4</w:delText>
        </w:r>
        <w:r w:rsidR="005220DF" w:rsidRPr="005220DF" w:rsidDel="00AD2CDD">
          <w:rPr>
            <w:vertAlign w:val="superscript"/>
          </w:rPr>
          <w:delText>th</w:delText>
        </w:r>
        <w:r w:rsidR="005220DF" w:rsidDel="00AD2CDD">
          <w:delText xml:space="preserve"> </w:delText>
        </w:r>
      </w:del>
      <w:ins w:id="114" w:author="Veronica Vieira" w:date="2020-07-20T12:17:00Z">
        <w:r w:rsidR="00AD2CDD">
          <w:t xml:space="preserve">fourth </w:t>
        </w:r>
      </w:ins>
      <w:r w:rsidR="005220DF">
        <w:t xml:space="preserve">week </w:t>
      </w:r>
      <w:del w:id="115" w:author="Veronica Vieira" w:date="2020-07-20T12:17:00Z">
        <w:r w:rsidR="005220DF" w:rsidDel="00AD2CDD">
          <w:delText xml:space="preserve">in </w:delText>
        </w:r>
      </w:del>
      <w:ins w:id="116" w:author="Veronica Vieira" w:date="2020-07-20T12:17:00Z">
        <w:r w:rsidR="00AD2CDD">
          <w:t xml:space="preserve">of </w:t>
        </w:r>
      </w:ins>
      <w:r w:rsidR="005220DF">
        <w:t>May</w:t>
      </w:r>
      <w:ins w:id="117" w:author="Veronica Vieira" w:date="2020-07-20T12:17:00Z">
        <w:r w:rsidR="00AD2CDD">
          <w:t>,</w:t>
        </w:r>
      </w:ins>
      <w:del w:id="118" w:author="Veronica Vieira" w:date="2020-07-20T12:17:00Z">
        <w:r w:rsidR="005220DF" w:rsidDel="00AD2CDD">
          <w:delText>)</w:delText>
        </w:r>
      </w:del>
      <w:r w:rsidR="005220DF" w:rsidRPr="005220DF">
        <w:t xml:space="preserve"> it </w:t>
      </w:r>
      <w:r w:rsidR="00B419BA">
        <w:t>fell to</w:t>
      </w:r>
      <w:r w:rsidR="00B419BA" w:rsidRPr="005220DF">
        <w:t xml:space="preserve"> </w:t>
      </w:r>
      <w:r w:rsidR="005220DF" w:rsidRPr="005220DF">
        <w:t>$8</w:t>
      </w:r>
      <w:r w:rsidR="00593398">
        <w:t>0</w:t>
      </w:r>
      <w:r w:rsidR="005220DF" w:rsidRPr="005220DF">
        <w:t>,</w:t>
      </w:r>
      <w:r w:rsidR="00593398">
        <w:t>218</w:t>
      </w:r>
      <w:r w:rsidR="005220DF" w:rsidRPr="005220DF">
        <w:t xml:space="preserve">. </w:t>
      </w:r>
      <w:r w:rsidRPr="005220DF">
        <w:t xml:space="preserve"> </w:t>
      </w:r>
    </w:p>
    <w:p w14:paraId="68738DE8" w14:textId="3F87DD45" w:rsidR="000560ED" w:rsidRDefault="000560ED" w:rsidP="000560ED">
      <w:r w:rsidRPr="005220DF">
        <w:t>The second apparent pattern is the</w:t>
      </w:r>
      <w:r w:rsidR="002762D6">
        <w:t xml:space="preserve"> widening over time in the</w:t>
      </w:r>
      <w:r w:rsidRPr="005220DF">
        <w:t xml:space="preserve"> difference in median </w:t>
      </w:r>
      <w:r w:rsidR="00DA090B">
        <w:t>HHI</w:t>
      </w:r>
      <w:r w:rsidRPr="005220DF">
        <w:t xml:space="preserve"> between those who test</w:t>
      </w:r>
      <w:ins w:id="119" w:author="Veronica Vieira" w:date="2020-07-20T12:19:00Z">
        <w:r w:rsidR="00AD2CDD">
          <w:t>ed</w:t>
        </w:r>
      </w:ins>
      <w:r>
        <w:t xml:space="preserve"> positive and those who test</w:t>
      </w:r>
      <w:ins w:id="120" w:author="Veronica Vieira" w:date="2020-07-20T12:19:00Z">
        <w:r w:rsidR="00AD2CDD">
          <w:t>ed</w:t>
        </w:r>
      </w:ins>
      <w:r>
        <w:t xml:space="preserve"> negative</w:t>
      </w:r>
      <w:ins w:id="121" w:author="Veronica Vieira" w:date="2020-07-20T12:18:00Z">
        <w:r w:rsidR="00AD2CDD">
          <w:t xml:space="preserve"> (Figure 3)</w:t>
        </w:r>
      </w:ins>
      <w:r>
        <w:t>. For example, individuals who test</w:t>
      </w:r>
      <w:r w:rsidR="002762D6">
        <w:t>ed</w:t>
      </w:r>
      <w:r>
        <w:t xml:space="preserve"> positive in </w:t>
      </w:r>
      <w:ins w:id="122" w:author="Veronica Vieira" w:date="2020-07-20T12:20:00Z">
        <w:r w:rsidR="00AD2CDD">
          <w:t>the fourth week of May</w:t>
        </w:r>
        <w:r w:rsidR="00AD2CDD" w:rsidDel="00AD2CDD">
          <w:t xml:space="preserve"> </w:t>
        </w:r>
      </w:ins>
      <w:del w:id="123" w:author="Veronica Vieira" w:date="2020-07-20T12:20:00Z">
        <w:r w:rsidDel="00AD2CDD">
          <w:delText>week 21 came from</w:delText>
        </w:r>
      </w:del>
      <w:ins w:id="124" w:author="Veronica Vieira" w:date="2020-07-20T12:20:00Z">
        <w:r w:rsidR="00AD2CDD">
          <w:t>lived in</w:t>
        </w:r>
      </w:ins>
      <w:r>
        <w:t xml:space="preserve"> zip codes with a median </w:t>
      </w:r>
      <w:r w:rsidR="00DA090B">
        <w:t>HHI</w:t>
      </w:r>
      <w:r>
        <w:t xml:space="preserve"> of $6</w:t>
      </w:r>
      <w:r w:rsidR="009E71A4">
        <w:t>5</w:t>
      </w:r>
      <w:r w:rsidR="00F9225A">
        <w:t>,</w:t>
      </w:r>
      <w:r w:rsidR="009E71A4">
        <w:t>645</w:t>
      </w:r>
      <w:r w:rsidR="002762D6">
        <w:t>; by contrast,</w:t>
      </w:r>
      <w:r>
        <w:t xml:space="preserve"> individuals who tested negative in </w:t>
      </w:r>
      <w:ins w:id="125" w:author="Veronica Vieira" w:date="2020-07-20T12:19:00Z">
        <w:r w:rsidR="00AD2CDD">
          <w:t>the fourth week of May</w:t>
        </w:r>
        <w:r w:rsidR="00AD2CDD" w:rsidDel="00AD2CDD">
          <w:t xml:space="preserve"> </w:t>
        </w:r>
      </w:ins>
      <w:del w:id="126" w:author="Veronica Vieira" w:date="2020-07-20T12:19:00Z">
        <w:r w:rsidDel="00AD2CDD">
          <w:delText xml:space="preserve">week 21 </w:delText>
        </w:r>
      </w:del>
      <w:r w:rsidR="002762D6">
        <w:t>live</w:t>
      </w:r>
      <w:ins w:id="127" w:author="Veronica Vieira" w:date="2020-07-20T12:19:00Z">
        <w:r w:rsidR="00AD2CDD">
          <w:t>d</w:t>
        </w:r>
      </w:ins>
      <w:r w:rsidR="002762D6">
        <w:t xml:space="preserve"> in</w:t>
      </w:r>
      <w:r>
        <w:t xml:space="preserve"> zip codes with a median </w:t>
      </w:r>
      <w:r w:rsidR="00DA090B">
        <w:t>HHI</w:t>
      </w:r>
      <w:r>
        <w:t xml:space="preserve"> of $8</w:t>
      </w:r>
      <w:r w:rsidR="009E71A4">
        <w:t>1</w:t>
      </w:r>
      <w:r w:rsidR="00F9225A">
        <w:t>,</w:t>
      </w:r>
      <w:r w:rsidR="009E71A4">
        <w:t>347</w:t>
      </w:r>
      <w:r>
        <w:t>.</w:t>
      </w:r>
    </w:p>
    <w:p w14:paraId="3417DCAB" w14:textId="77777777" w:rsidR="006C42BE" w:rsidRPr="00D01829" w:rsidRDefault="00D01829">
      <w:pPr>
        <w:rPr>
          <w:b/>
          <w:i/>
        </w:rPr>
      </w:pPr>
      <w:r w:rsidRPr="00D01829">
        <w:rPr>
          <w:b/>
          <w:i/>
        </w:rPr>
        <w:t>Logistic regression for odds of being diagnosed with COVID-19.</w:t>
      </w:r>
    </w:p>
    <w:p w14:paraId="51D9F31F" w14:textId="668A1377" w:rsidR="009A001E" w:rsidRDefault="00D01829" w:rsidP="00D01829">
      <w:r>
        <w:t>The regression results</w:t>
      </w:r>
      <w:r w:rsidR="005C2CD6">
        <w:t xml:space="preserve"> appear in</w:t>
      </w:r>
      <w:r>
        <w:t xml:space="preserve"> </w:t>
      </w:r>
      <w:commentRangeStart w:id="128"/>
      <w:r w:rsidRPr="00D01829">
        <w:rPr>
          <w:b/>
        </w:rPr>
        <w:t>Table 1</w:t>
      </w:r>
      <w:r w:rsidR="005C2CD6">
        <w:t xml:space="preserve">. </w:t>
      </w:r>
      <w:commentRangeEnd w:id="128"/>
      <w:r w:rsidR="00553CFC">
        <w:rPr>
          <w:rStyle w:val="CommentReference"/>
        </w:rPr>
        <w:commentReference w:id="128"/>
      </w:r>
      <w:del w:id="129" w:author="Veronica Vieira" w:date="2020-07-20T12:48:00Z">
        <w:r w:rsidR="005C2CD6" w:rsidDel="00553CFC">
          <w:delText>The</w:delText>
        </w:r>
        <w:r w:rsidDel="00553CFC">
          <w:delText xml:space="preserve"> odds of being diagnosed positive </w:delText>
        </w:r>
        <w:r w:rsidR="005C2CD6" w:rsidDel="00553CFC">
          <w:delText xml:space="preserve">are greater </w:delText>
        </w:r>
        <w:r w:rsidR="004D3D34" w:rsidDel="00553CFC">
          <w:delText>among people from zip codes with</w:delText>
        </w:r>
        <w:r w:rsidR="005C2CD6" w:rsidDel="00553CFC">
          <w:delText xml:space="preserve"> relatively</w:delText>
        </w:r>
        <w:r w:rsidR="004D3D34" w:rsidDel="00553CFC">
          <w:delText xml:space="preserve"> lower median </w:delText>
        </w:r>
        <w:r w:rsidR="00DA090B" w:rsidDel="00553CFC">
          <w:delText>HHI</w:delText>
        </w:r>
        <w:r w:rsidDel="00553CFC">
          <w:delText xml:space="preserve">. </w:delText>
        </w:r>
      </w:del>
      <w:r>
        <w:t xml:space="preserve">There is a general pattern of increasing odds of being </w:t>
      </w:r>
      <w:r>
        <w:lastRenderedPageBreak/>
        <w:t>diagnosed with COVID-19 by age</w:t>
      </w:r>
      <w:r w:rsidR="004D3D34">
        <w:t>, with the highest predicted odds of being diagnosed with COVID-19 occurring among 2</w:t>
      </w:r>
      <w:r w:rsidR="005C2CD6">
        <w:t>0</w:t>
      </w:r>
      <w:r w:rsidR="004D3D34">
        <w:t xml:space="preserve">- 24 year olds (AOR: </w:t>
      </w:r>
      <w:r w:rsidR="00694811">
        <w:t>5</w:t>
      </w:r>
      <w:r w:rsidR="004D3D34">
        <w:t>.</w:t>
      </w:r>
      <w:r w:rsidR="00694811">
        <w:t>29</w:t>
      </w:r>
      <w:r w:rsidR="004D3D34">
        <w:t xml:space="preserve">; CI: </w:t>
      </w:r>
      <w:r w:rsidR="00694811">
        <w:t>4</w:t>
      </w:r>
      <w:r w:rsidR="004D3D34">
        <w:t>.3</w:t>
      </w:r>
      <w:r w:rsidR="00694811">
        <w:t>0</w:t>
      </w:r>
      <w:r w:rsidR="004D3D34">
        <w:t xml:space="preserve"> – </w:t>
      </w:r>
      <w:r w:rsidR="00694811">
        <w:t>6</w:t>
      </w:r>
      <w:r w:rsidR="004D3D34">
        <w:t>.</w:t>
      </w:r>
      <w:r w:rsidR="00694811">
        <w:t>51</w:t>
      </w:r>
      <w:r w:rsidR="004D3D34">
        <w:t>)</w:t>
      </w:r>
      <w:r>
        <w:t>. Males have higher odds of being diagnosed with COVID-19 (</w:t>
      </w:r>
      <w:r w:rsidRPr="00D01829">
        <w:rPr>
          <w:b/>
        </w:rPr>
        <w:t>Table 1</w:t>
      </w:r>
      <w:r>
        <w:t>). For example, when looking at the entire data set (</w:t>
      </w:r>
      <w:r w:rsidRPr="00D01829">
        <w:rPr>
          <w:b/>
        </w:rPr>
        <w:t>M1</w:t>
      </w:r>
      <w:r>
        <w:t xml:space="preserve"> in </w:t>
      </w:r>
      <w:r w:rsidRPr="00D01829">
        <w:rPr>
          <w:b/>
        </w:rPr>
        <w:t>Table 1</w:t>
      </w:r>
      <w:r>
        <w:t xml:space="preserve">), males have </w:t>
      </w:r>
      <w:r w:rsidR="009A001E">
        <w:t>3</w:t>
      </w:r>
      <w:r w:rsidR="00694811">
        <w:t>6</w:t>
      </w:r>
      <w:r>
        <w:t xml:space="preserve">% higher odds of being diagnosed with COVID-19 than females. </w:t>
      </w:r>
      <w:r w:rsidR="009A001E">
        <w:t xml:space="preserve">Individuals who self-identified as being Hispanic or Latino had higher odds of being diagnosed with COVID-19. In comparison to </w:t>
      </w:r>
      <w:r w:rsidR="00694811">
        <w:t>people who identified as White</w:t>
      </w:r>
      <w:r w:rsidR="009A001E">
        <w:t xml:space="preserve">, they had </w:t>
      </w:r>
      <w:r w:rsidR="00694811">
        <w:t>30</w:t>
      </w:r>
      <w:r w:rsidR="009A001E">
        <w:t>% increased odds of being diagnosed with COVID-19 (AOR: 1.3</w:t>
      </w:r>
      <w:r w:rsidR="00694811">
        <w:t>0</w:t>
      </w:r>
      <w:r w:rsidR="009A001E">
        <w:t>, CI: 1.</w:t>
      </w:r>
      <w:r w:rsidR="00694811">
        <w:t xml:space="preserve">21 </w:t>
      </w:r>
      <w:r w:rsidR="009A001E">
        <w:t xml:space="preserve">– </w:t>
      </w:r>
      <w:r w:rsidR="00694811">
        <w:t>1</w:t>
      </w:r>
      <w:r w:rsidR="009A001E">
        <w:t>.</w:t>
      </w:r>
      <w:r w:rsidR="00694811">
        <w:t>40</w:t>
      </w:r>
      <w:r w:rsidR="009A001E">
        <w:t xml:space="preserve">). </w:t>
      </w:r>
    </w:p>
    <w:p w14:paraId="3150D636" w14:textId="1F50240B" w:rsidR="009A001E" w:rsidRDefault="00694811" w:rsidP="004D3D34">
      <w:r>
        <w:t>M</w:t>
      </w:r>
      <w:r w:rsidR="00D01829">
        <w:t xml:space="preserve">edian </w:t>
      </w:r>
      <w:r w:rsidR="00DA090B">
        <w:t>HHI</w:t>
      </w:r>
      <w:r w:rsidR="00D01829">
        <w:t xml:space="preserve"> at the zip code level </w:t>
      </w:r>
      <w:r>
        <w:t>was a statistically significant predictor of</w:t>
      </w:r>
      <w:r w:rsidR="00D01829">
        <w:t xml:space="preserve"> being diagnosed with COVID-19. In the baseline model (</w:t>
      </w:r>
      <w:r w:rsidR="00D01829" w:rsidRPr="00D01829">
        <w:rPr>
          <w:b/>
        </w:rPr>
        <w:t>M1</w:t>
      </w:r>
      <w:r w:rsidR="00D01829">
        <w:t xml:space="preserve"> of </w:t>
      </w:r>
      <w:r w:rsidR="00D01829" w:rsidRPr="00D01829">
        <w:rPr>
          <w:b/>
        </w:rPr>
        <w:t>Table 1</w:t>
      </w:r>
      <w:r w:rsidR="00D01829">
        <w:t>)</w:t>
      </w:r>
      <w:ins w:id="130" w:author="Veronica Vieira" w:date="2020-07-20T12:36:00Z">
        <w:r w:rsidR="007D3987">
          <w:t>,</w:t>
        </w:r>
      </w:ins>
      <w:r w:rsidR="00D01829">
        <w:t xml:space="preserve"> the adjusted odds ratio suggests that for every $10k increase in zip code level medi</w:t>
      </w:r>
      <w:r w:rsidR="009A001E">
        <w:t xml:space="preserve">an </w:t>
      </w:r>
      <w:r w:rsidR="00DA090B">
        <w:t>HHI</w:t>
      </w:r>
      <w:r w:rsidR="009A001E">
        <w:t xml:space="preserve"> there is </w:t>
      </w:r>
      <w:proofErr w:type="gramStart"/>
      <w:r w:rsidR="009A001E">
        <w:t>a</w:t>
      </w:r>
      <w:proofErr w:type="gramEnd"/>
      <w:r w:rsidR="009A001E">
        <w:t xml:space="preserve"> </w:t>
      </w:r>
      <w:r>
        <w:t>11</w:t>
      </w:r>
      <w:r w:rsidR="00D01829">
        <w:t xml:space="preserve">% decrease in the odds of being diagnosed with COVID-19. From </w:t>
      </w:r>
      <w:commentRangeStart w:id="131"/>
      <w:r w:rsidR="00D01829" w:rsidRPr="00D01829">
        <w:rPr>
          <w:b/>
        </w:rPr>
        <w:t>Figure 3</w:t>
      </w:r>
      <w:commentRangeEnd w:id="131"/>
      <w:r w:rsidR="008D1CB5">
        <w:rPr>
          <w:rStyle w:val="CommentReference"/>
        </w:rPr>
        <w:commentReference w:id="131"/>
      </w:r>
      <w:r w:rsidR="00D01829">
        <w:t xml:space="preserve"> it was apparent that this effect change</w:t>
      </w:r>
      <w:r w:rsidR="009A001E">
        <w:t>d</w:t>
      </w:r>
      <w:r w:rsidR="00D01829">
        <w:t xml:space="preserve"> over time</w:t>
      </w:r>
      <w:r>
        <w:t>, with</w:t>
      </w:r>
      <w:ins w:id="132" w:author="Veronica Vieira" w:date="2020-07-20T12:53:00Z">
        <w:r w:rsidR="00553CFC">
          <w:t xml:space="preserve"> </w:t>
        </w:r>
      </w:ins>
      <w:ins w:id="133" w:author="Veronica Vieira" w:date="2020-07-20T12:54:00Z">
        <w:r w:rsidR="00553CFC">
          <w:t xml:space="preserve">higher zip-code level household income for </w:t>
        </w:r>
      </w:ins>
      <w:ins w:id="134" w:author="Veronica Vieira" w:date="2020-07-20T12:53:00Z">
        <w:r w:rsidR="00553CFC">
          <w:t>positiv</w:t>
        </w:r>
      </w:ins>
      <w:ins w:id="135" w:author="Veronica Vieira" w:date="2020-07-20T12:54:00Z">
        <w:r w:rsidR="00553CFC">
          <w:t>e cases in</w:t>
        </w:r>
      </w:ins>
      <w:ins w:id="136" w:author="Veronica Vieira" w:date="2020-07-20T12:55:00Z">
        <w:r w:rsidR="008D1CB5">
          <w:t xml:space="preserve"> early</w:t>
        </w:r>
      </w:ins>
      <w:ins w:id="137" w:author="Veronica Vieira" w:date="2020-07-20T12:54:00Z">
        <w:r w:rsidR="00553CFC">
          <w:t xml:space="preserve"> March</w:t>
        </w:r>
      </w:ins>
      <w:ins w:id="138" w:author="Veronica Vieira" w:date="2020-07-20T12:56:00Z">
        <w:r w:rsidR="008D1CB5">
          <w:t xml:space="preserve">. By late March, the HHI for positive cases had dropped below that </w:t>
        </w:r>
      </w:ins>
      <w:ins w:id="139" w:author="Veronica Vieira" w:date="2020-07-20T12:57:00Z">
        <w:r w:rsidR="008D1CB5">
          <w:t>for negative cases</w:t>
        </w:r>
      </w:ins>
      <w:del w:id="140" w:author="Veronica Vieira" w:date="2020-07-20T12:57:00Z">
        <w:r w:rsidDel="008D1CB5">
          <w:delText xml:space="preserve"> </w:delText>
        </w:r>
      </w:del>
      <w:commentRangeStart w:id="141"/>
      <w:del w:id="142" w:author="Veronica Vieira" w:date="2020-07-20T12:58:00Z">
        <w:r w:rsidDel="008D1CB5">
          <w:delText xml:space="preserve">most tests being done </w:delText>
        </w:r>
        <w:commentRangeEnd w:id="141"/>
        <w:r w:rsidR="00553CFC" w:rsidDel="008D1CB5">
          <w:rPr>
            <w:rStyle w:val="CommentReference"/>
          </w:rPr>
          <w:commentReference w:id="141"/>
        </w:r>
        <w:r w:rsidDel="008D1CB5">
          <w:delText xml:space="preserve">among people from higher income areas </w:delText>
        </w:r>
      </w:del>
      <w:del w:id="143" w:author="Veronica Vieira" w:date="2020-07-20T12:50:00Z">
        <w:r w:rsidDel="00553CFC">
          <w:delText>at the beginning of the</w:delText>
        </w:r>
      </w:del>
      <w:del w:id="144" w:author="Veronica Vieira" w:date="2020-07-20T12:58:00Z">
        <w:r w:rsidDel="008D1CB5">
          <w:delText xml:space="preserve"> and later with most people testing positive coming from lower income zip codes</w:delText>
        </w:r>
      </w:del>
      <w:r w:rsidR="00D01829">
        <w:t xml:space="preserve">. In </w:t>
      </w:r>
      <w:r w:rsidR="00D01829" w:rsidRPr="00D01829">
        <w:rPr>
          <w:b/>
        </w:rPr>
        <w:t>M2</w:t>
      </w:r>
      <w:r w:rsidR="00D01829">
        <w:t xml:space="preserve"> (from </w:t>
      </w:r>
      <w:r w:rsidR="00D01829" w:rsidRPr="00D01829">
        <w:rPr>
          <w:b/>
        </w:rPr>
        <w:t>Table 1</w:t>
      </w:r>
      <w:r w:rsidR="00D01829">
        <w:t xml:space="preserve">) an interaction term between median </w:t>
      </w:r>
      <w:r w:rsidR="00DA090B">
        <w:t>HHI</w:t>
      </w:r>
      <w:r w:rsidR="00D01829">
        <w:t xml:space="preserve"> and month was included. </w:t>
      </w:r>
      <w:r w:rsidR="009A001E">
        <w:t xml:space="preserve">Using </w:t>
      </w:r>
      <w:r>
        <w:t xml:space="preserve">March </w:t>
      </w:r>
      <w:r w:rsidR="009A001E">
        <w:t>as the comparison mo</w:t>
      </w:r>
      <w:r w:rsidR="004D3D34">
        <w:t>nth</w:t>
      </w:r>
      <w:r w:rsidR="009A001E">
        <w:t xml:space="preserve">, </w:t>
      </w:r>
      <w:ins w:id="145" w:author="Veronica Vieira" w:date="2020-07-20T12:58:00Z">
        <w:r w:rsidR="008D1CB5">
          <w:t xml:space="preserve">an increase in </w:t>
        </w:r>
      </w:ins>
      <w:r w:rsidR="009A001E">
        <w:t xml:space="preserve">median </w:t>
      </w:r>
      <w:r w:rsidR="00DA090B">
        <w:t>HHI</w:t>
      </w:r>
      <w:r w:rsidR="009A001E">
        <w:t xml:space="preserve"> in</w:t>
      </w:r>
      <w:r w:rsidR="00646CFE">
        <w:t xml:space="preserve"> all subsequent months was associated with decreased odds of testing positive for COVID-19 (</w:t>
      </w:r>
      <w:r>
        <w:t>22% decrease</w:t>
      </w:r>
      <w:r w:rsidR="00646CFE">
        <w:t xml:space="preserve"> in April</w:t>
      </w:r>
      <w:r>
        <w:t>,</w:t>
      </w:r>
      <w:r w:rsidR="00646CFE">
        <w:t xml:space="preserve"> </w:t>
      </w:r>
      <w:r>
        <w:t>27% decrease</w:t>
      </w:r>
      <w:r w:rsidR="00646CFE">
        <w:t xml:space="preserve"> in May</w:t>
      </w:r>
      <w:r>
        <w:t>, and 17% decrease</w:t>
      </w:r>
      <w:r w:rsidR="00646CFE">
        <w:t xml:space="preserve"> in June</w:t>
      </w:r>
      <w:r>
        <w:t>)</w:t>
      </w:r>
      <w:r w:rsidR="00646CFE">
        <w:t>.</w:t>
      </w:r>
      <w:r w:rsidR="00646CFE" w:rsidDel="00646CFE">
        <w:t xml:space="preserve"> </w:t>
      </w:r>
    </w:p>
    <w:p w14:paraId="33B8BE14" w14:textId="77777777" w:rsidR="00B114C2" w:rsidRDefault="00B114C2" w:rsidP="004D3D34"/>
    <w:p w14:paraId="2C0AC5B4" w14:textId="2E674CEE" w:rsidR="006C42BE" w:rsidRDefault="006C42BE">
      <w:r w:rsidRPr="006C42BE">
        <w:rPr>
          <w:b/>
        </w:rPr>
        <w:t xml:space="preserve">Figure 1: </w:t>
      </w:r>
      <w:r w:rsidR="001772ED">
        <w:rPr>
          <w:b/>
        </w:rPr>
        <w:t>Reported COVID-19 c</w:t>
      </w:r>
      <w:r w:rsidRPr="006C42BE">
        <w:rPr>
          <w:b/>
        </w:rPr>
        <w:t>ase incidence</w:t>
      </w:r>
      <w:r w:rsidR="001772ED">
        <w:rPr>
          <w:b/>
        </w:rPr>
        <w:t xml:space="preserve"> and COVID-19 testing intensity</w:t>
      </w:r>
      <w:r w:rsidRPr="006C42BE">
        <w:rPr>
          <w:b/>
        </w:rPr>
        <w:t xml:space="preserve"> in Orange County</w:t>
      </w:r>
      <w:ins w:id="146" w:author="Veronica Vieira" w:date="2020-07-20T11:48:00Z">
        <w:r w:rsidR="00695322">
          <w:rPr>
            <w:b/>
          </w:rPr>
          <w:t xml:space="preserve"> zip codes</w:t>
        </w:r>
      </w:ins>
      <w:r w:rsidRPr="006C42BE">
        <w:rPr>
          <w:b/>
        </w:rPr>
        <w:t xml:space="preserve"> in March</w:t>
      </w:r>
      <w:r w:rsidR="001772ED">
        <w:rPr>
          <w:b/>
        </w:rPr>
        <w:t>,</w:t>
      </w:r>
      <w:r w:rsidR="009C14AF">
        <w:rPr>
          <w:b/>
        </w:rPr>
        <w:t xml:space="preserve"> </w:t>
      </w:r>
      <w:r w:rsidRPr="006C42BE">
        <w:rPr>
          <w:b/>
        </w:rPr>
        <w:t>April</w:t>
      </w:r>
      <w:r w:rsidR="001772ED">
        <w:rPr>
          <w:b/>
        </w:rPr>
        <w:t>, and May</w:t>
      </w:r>
      <w:r w:rsidR="009C14AF" w:rsidRPr="006C42BE">
        <w:rPr>
          <w:b/>
        </w:rPr>
        <w:t xml:space="preserve"> </w:t>
      </w:r>
      <w:r w:rsidRPr="006C42BE">
        <w:rPr>
          <w:b/>
        </w:rPr>
        <w:t xml:space="preserve">of 2020. </w:t>
      </w:r>
      <w:r w:rsidR="000560ED" w:rsidRPr="000560ED">
        <w:t>Supplementary Figure 1 indicates city locations (corresponding to dashed black borders).</w:t>
      </w:r>
    </w:p>
    <w:p w14:paraId="2B757B1A" w14:textId="585BE629" w:rsidR="00BF5555" w:rsidRPr="006C42BE" w:rsidRDefault="00BF5555">
      <w:pPr>
        <w:rPr>
          <w:b/>
        </w:rPr>
      </w:pPr>
      <w:r>
        <w:rPr>
          <w:b/>
          <w:noProof/>
        </w:rPr>
        <w:drawing>
          <wp:inline distT="0" distB="0" distL="0" distR="0" wp14:anchorId="58998670" wp14:editId="3E308C54">
            <wp:extent cx="5943600" cy="248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_MapsByMonth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80310"/>
                    </a:xfrm>
                    <a:prstGeom prst="rect">
                      <a:avLst/>
                    </a:prstGeom>
                  </pic:spPr>
                </pic:pic>
              </a:graphicData>
            </a:graphic>
          </wp:inline>
        </w:drawing>
      </w:r>
    </w:p>
    <w:p w14:paraId="344F6042" w14:textId="1B4AF129" w:rsidR="006C42BE" w:rsidRDefault="006C42BE"/>
    <w:p w14:paraId="642CA3F5" w14:textId="5A751090" w:rsidR="001772ED" w:rsidRDefault="006C42BE">
      <w:r>
        <w:rPr>
          <w:b/>
        </w:rPr>
        <w:t xml:space="preserve">Figure 2: </w:t>
      </w:r>
      <w:r w:rsidR="001772ED">
        <w:rPr>
          <w:b/>
        </w:rPr>
        <w:t xml:space="preserve">Results of tests for spatial clustering of reported COVID-19 case intensity (top row) and COVID-19 testing intensity (bottom row). </w:t>
      </w:r>
      <w:r w:rsidR="006D66FB" w:rsidRPr="006D66FB">
        <w:t xml:space="preserve">Classifications come from LISA (local indicators of spatial </w:t>
      </w:r>
      <w:r w:rsidR="006D66FB" w:rsidRPr="006D66FB">
        <w:lastRenderedPageBreak/>
        <w:t>autocorrelation) statistics</w:t>
      </w:r>
      <w:r w:rsidR="006D66FB">
        <w:t xml:space="preserve"> and only statistically significant outcomes are shown</w:t>
      </w:r>
      <w:r w:rsidR="006D66FB" w:rsidRPr="006D66FB">
        <w:t xml:space="preserve">. </w:t>
      </w:r>
      <w:r w:rsidR="001772ED" w:rsidRPr="006D66FB">
        <w:t xml:space="preserve">Hotspots are indicated in red, </w:t>
      </w:r>
      <w:proofErr w:type="spellStart"/>
      <w:r w:rsidR="001772ED" w:rsidRPr="006D66FB">
        <w:t>coldspots</w:t>
      </w:r>
      <w:proofErr w:type="spellEnd"/>
      <w:r w:rsidR="001772ED" w:rsidRPr="006D66FB">
        <w:t xml:space="preserve"> in blue, and grey areas are statistically significant outliers (either high values surrounded by low values or low values surrounded by high values).</w:t>
      </w:r>
      <w:r w:rsidR="00407F13">
        <w:t xml:space="preserve"> </w:t>
      </w:r>
      <w:commentRangeStart w:id="147"/>
      <w:r w:rsidR="00407F13">
        <w:t xml:space="preserve">Global Moran’s </w:t>
      </w:r>
      <w:commentRangeEnd w:id="147"/>
      <w:r w:rsidR="00996C63">
        <w:rPr>
          <w:rStyle w:val="CommentReference"/>
        </w:rPr>
        <w:commentReference w:id="147"/>
      </w:r>
      <w:r w:rsidR="00407F13">
        <w:t xml:space="preserve">I statistics and pseudo p-values are included in each panel. </w:t>
      </w:r>
    </w:p>
    <w:p w14:paraId="662261E2" w14:textId="71DD3E8C" w:rsidR="00BF5555" w:rsidRPr="006D66FB" w:rsidRDefault="00407F13">
      <w:r>
        <w:rPr>
          <w:noProof/>
        </w:rPr>
        <w:drawing>
          <wp:inline distT="0" distB="0" distL="0" distR="0" wp14:anchorId="4FB57D8A" wp14:editId="10850049">
            <wp:extent cx="11259139" cy="466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C_LISAsByMonth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71671" cy="4672445"/>
                    </a:xfrm>
                    <a:prstGeom prst="rect">
                      <a:avLst/>
                    </a:prstGeom>
                  </pic:spPr>
                </pic:pic>
              </a:graphicData>
            </a:graphic>
          </wp:inline>
        </w:drawing>
      </w:r>
    </w:p>
    <w:p w14:paraId="446240EC" w14:textId="77777777" w:rsidR="00646CFE" w:rsidRDefault="00646CFE">
      <w:pPr>
        <w:rPr>
          <w:b/>
        </w:rPr>
      </w:pPr>
    </w:p>
    <w:p w14:paraId="1F3D882E" w14:textId="77777777" w:rsidR="00646CFE" w:rsidRDefault="00646CFE">
      <w:pPr>
        <w:rPr>
          <w:b/>
        </w:rPr>
      </w:pPr>
    </w:p>
    <w:p w14:paraId="13DCAE02" w14:textId="08617E78" w:rsidR="00DA2B27" w:rsidRDefault="00FE24BB">
      <w:r>
        <w:rPr>
          <w:b/>
        </w:rPr>
        <w:t>Figure 3</w:t>
      </w:r>
      <w:r w:rsidR="00DA2B27" w:rsidRPr="00DA2B27">
        <w:rPr>
          <w:b/>
        </w:rPr>
        <w:t>: Median household income (from zip code estimates) by test result over time.</w:t>
      </w:r>
      <w:r w:rsidR="00DA2B27">
        <w:t xml:space="preserve"> </w:t>
      </w:r>
    </w:p>
    <w:p w14:paraId="2D72C1EC" w14:textId="0B8EA0CA" w:rsidR="00407F13" w:rsidRDefault="00407F13">
      <w:r>
        <w:rPr>
          <w:noProof/>
        </w:rPr>
        <w:lastRenderedPageBreak/>
        <w:drawing>
          <wp:inline distT="0" distB="0" distL="0" distR="0" wp14:anchorId="79BB2059" wp14:editId="76BADAD2">
            <wp:extent cx="5470525" cy="3000375"/>
            <wp:effectExtent l="0" t="0" r="1587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0C4950" w14:textId="46D8DB99" w:rsidR="00DA2B27" w:rsidRDefault="00DA2B27"/>
    <w:p w14:paraId="36653996" w14:textId="77777777" w:rsidR="006460AF" w:rsidRDefault="006460AF">
      <w:pPr>
        <w:rPr>
          <w:b/>
        </w:rPr>
      </w:pPr>
    </w:p>
    <w:p w14:paraId="645EF9D2" w14:textId="77777777" w:rsidR="006460AF" w:rsidRDefault="006460AF">
      <w:pPr>
        <w:rPr>
          <w:b/>
        </w:rPr>
      </w:pPr>
    </w:p>
    <w:p w14:paraId="2AA2CE53" w14:textId="77777777" w:rsidR="006460AF" w:rsidRDefault="006460AF">
      <w:pPr>
        <w:rPr>
          <w:b/>
        </w:rPr>
      </w:pPr>
    </w:p>
    <w:p w14:paraId="42D2023F" w14:textId="77777777" w:rsidR="006460AF" w:rsidRDefault="006460AF">
      <w:pPr>
        <w:rPr>
          <w:b/>
        </w:rPr>
      </w:pPr>
    </w:p>
    <w:p w14:paraId="16C4A2CD" w14:textId="77777777" w:rsidR="006460AF" w:rsidRDefault="006460AF">
      <w:pPr>
        <w:rPr>
          <w:b/>
        </w:rPr>
      </w:pPr>
    </w:p>
    <w:p w14:paraId="5498F4D8" w14:textId="77777777" w:rsidR="00407F13" w:rsidRDefault="00407F13">
      <w:pPr>
        <w:rPr>
          <w:b/>
        </w:rPr>
      </w:pPr>
    </w:p>
    <w:p w14:paraId="1667A4FC" w14:textId="77777777" w:rsidR="00407F13" w:rsidRDefault="00407F13">
      <w:pPr>
        <w:rPr>
          <w:b/>
        </w:rPr>
      </w:pPr>
    </w:p>
    <w:p w14:paraId="72AE8945" w14:textId="77777777" w:rsidR="00407F13" w:rsidRDefault="00407F13">
      <w:pPr>
        <w:rPr>
          <w:b/>
        </w:rPr>
      </w:pPr>
    </w:p>
    <w:p w14:paraId="04FE0829" w14:textId="77777777" w:rsidR="00407F13" w:rsidRDefault="00407F13">
      <w:pPr>
        <w:rPr>
          <w:b/>
        </w:rPr>
      </w:pPr>
    </w:p>
    <w:p w14:paraId="2E6DD685" w14:textId="77777777" w:rsidR="00407F13" w:rsidRDefault="00407F13">
      <w:pPr>
        <w:rPr>
          <w:b/>
        </w:rPr>
      </w:pPr>
    </w:p>
    <w:p w14:paraId="050C8A91" w14:textId="77777777" w:rsidR="00407F13" w:rsidRDefault="00407F13">
      <w:pPr>
        <w:rPr>
          <w:b/>
        </w:rPr>
      </w:pPr>
    </w:p>
    <w:p w14:paraId="40AEA4D5" w14:textId="77777777" w:rsidR="00407F13" w:rsidRDefault="00407F13">
      <w:pPr>
        <w:rPr>
          <w:b/>
        </w:rPr>
      </w:pPr>
    </w:p>
    <w:p w14:paraId="3478E321" w14:textId="77777777" w:rsidR="00407F13" w:rsidRDefault="00407F13">
      <w:pPr>
        <w:rPr>
          <w:b/>
        </w:rPr>
      </w:pPr>
    </w:p>
    <w:p w14:paraId="10A64128" w14:textId="3D7F33A2" w:rsidR="00734171" w:rsidRDefault="00734171">
      <w:r>
        <w:rPr>
          <w:b/>
        </w:rPr>
        <w:t xml:space="preserve">Table 1: Logistic regression </w:t>
      </w:r>
      <w:r w:rsidR="00DA090B">
        <w:rPr>
          <w:b/>
        </w:rPr>
        <w:t xml:space="preserve">results </w:t>
      </w:r>
      <w:del w:id="148" w:author="Veronica Vieira" w:date="2020-07-20T12:47:00Z">
        <w:r w:rsidR="00DA090B" w:rsidDel="00553CFC">
          <w:rPr>
            <w:b/>
          </w:rPr>
          <w:delText xml:space="preserve">prediction </w:delText>
        </w:r>
      </w:del>
      <w:ins w:id="149" w:author="Veronica Vieira" w:date="2020-07-20T12:47:00Z">
        <w:r w:rsidR="00553CFC">
          <w:rPr>
            <w:b/>
          </w:rPr>
          <w:t xml:space="preserve">predicting </w:t>
        </w:r>
      </w:ins>
      <w:r>
        <w:rPr>
          <w:b/>
        </w:rPr>
        <w:t xml:space="preserve">the odds of being diagnosed positive for COVID-19 among all tests. </w:t>
      </w:r>
      <w:r w:rsidRPr="00F72E40">
        <w:t>M1 is the baseline regression</w:t>
      </w:r>
      <w:ins w:id="150" w:author="Veronica Vieira" w:date="2020-07-20T12:47:00Z">
        <w:r w:rsidR="00553CFC">
          <w:t xml:space="preserve"> model</w:t>
        </w:r>
      </w:ins>
      <w:r w:rsidRPr="00F72E40">
        <w:t xml:space="preserve">. M2 includes an interaction term for </w:t>
      </w:r>
      <w:r w:rsidRPr="00F72E40">
        <w:lastRenderedPageBreak/>
        <w:t xml:space="preserve">household income and month since this effect varies over time. Model results are presented as the model adjusted odds ratio </w:t>
      </w:r>
      <w:ins w:id="151" w:author="Veronica Vieira" w:date="2020-07-20T12:46:00Z">
        <w:r w:rsidR="00553CFC">
          <w:t>(AO</w:t>
        </w:r>
      </w:ins>
      <w:ins w:id="152" w:author="Veronica Vieira" w:date="2020-07-20T12:47:00Z">
        <w:r w:rsidR="00553CFC">
          <w:t xml:space="preserve">R) </w:t>
        </w:r>
      </w:ins>
      <w:r w:rsidRPr="00F72E40">
        <w:t>and 95% confidence intervals (</w:t>
      </w:r>
      <w:del w:id="153" w:author="Veronica Vieira" w:date="2020-07-20T12:47:00Z">
        <w:r w:rsidRPr="00F72E40" w:rsidDel="00553CFC">
          <w:delText>AOR (</w:delText>
        </w:r>
      </w:del>
      <w:r w:rsidRPr="00F72E40">
        <w:t>95% CI</w:t>
      </w:r>
      <w:del w:id="154" w:author="Veronica Vieira" w:date="2020-07-20T12:47:00Z">
        <w:r w:rsidRPr="00F72E40" w:rsidDel="00553CFC">
          <w:delText>)</w:delText>
        </w:r>
      </w:del>
      <w:r w:rsidRPr="00F72E40">
        <w:t>).</w:t>
      </w:r>
    </w:p>
    <w:tbl>
      <w:tblPr>
        <w:tblStyle w:val="TableGrid"/>
        <w:tblW w:w="9898" w:type="dxa"/>
        <w:tblLook w:val="04A0" w:firstRow="1" w:lastRow="0" w:firstColumn="1" w:lastColumn="0" w:noHBand="0" w:noVBand="1"/>
      </w:tblPr>
      <w:tblGrid>
        <w:gridCol w:w="847"/>
        <w:gridCol w:w="3198"/>
        <w:gridCol w:w="929"/>
        <w:gridCol w:w="796"/>
        <w:gridCol w:w="1952"/>
        <w:gridCol w:w="2176"/>
      </w:tblGrid>
      <w:tr w:rsidR="00F66349" w:rsidRPr="00F66349" w14:paraId="130B4725" w14:textId="77777777" w:rsidTr="007D3987">
        <w:trPr>
          <w:trHeight w:val="290"/>
        </w:trPr>
        <w:tc>
          <w:tcPr>
            <w:tcW w:w="847" w:type="dxa"/>
            <w:noWrap/>
            <w:hideMark/>
          </w:tcPr>
          <w:p w14:paraId="7EA85F43" w14:textId="77777777" w:rsidR="00F66349" w:rsidRPr="00F66349" w:rsidRDefault="00F66349"/>
        </w:tc>
        <w:tc>
          <w:tcPr>
            <w:tcW w:w="3198" w:type="dxa"/>
            <w:noWrap/>
            <w:hideMark/>
          </w:tcPr>
          <w:p w14:paraId="1C5B7FFC" w14:textId="77777777" w:rsidR="00F66349" w:rsidRPr="00F66349" w:rsidRDefault="00F66349" w:rsidP="00F66349">
            <w:pPr>
              <w:rPr>
                <w:b/>
                <w:bCs/>
              </w:rPr>
            </w:pPr>
            <w:r w:rsidRPr="00F66349">
              <w:rPr>
                <w:b/>
                <w:bCs/>
              </w:rPr>
              <w:t>covariate</w:t>
            </w:r>
          </w:p>
        </w:tc>
        <w:tc>
          <w:tcPr>
            <w:tcW w:w="929" w:type="dxa"/>
            <w:noWrap/>
            <w:hideMark/>
          </w:tcPr>
          <w:p w14:paraId="7D4996B9" w14:textId="77777777" w:rsidR="00F66349" w:rsidRPr="00F66349" w:rsidRDefault="00F66349" w:rsidP="00F66349">
            <w:pPr>
              <w:rPr>
                <w:b/>
                <w:bCs/>
              </w:rPr>
            </w:pPr>
            <w:r w:rsidRPr="00F66349">
              <w:rPr>
                <w:b/>
                <w:bCs/>
              </w:rPr>
              <w:t>COVID-19 +</w:t>
            </w:r>
          </w:p>
        </w:tc>
        <w:tc>
          <w:tcPr>
            <w:tcW w:w="796" w:type="dxa"/>
            <w:noWrap/>
            <w:hideMark/>
          </w:tcPr>
          <w:p w14:paraId="0B282F8C" w14:textId="77777777" w:rsidR="00F66349" w:rsidRPr="00F66349" w:rsidRDefault="00F66349" w:rsidP="00F66349">
            <w:pPr>
              <w:rPr>
                <w:b/>
                <w:bCs/>
              </w:rPr>
            </w:pPr>
            <w:r w:rsidRPr="00F66349">
              <w:rPr>
                <w:b/>
                <w:bCs/>
              </w:rPr>
              <w:t>total</w:t>
            </w:r>
          </w:p>
        </w:tc>
        <w:tc>
          <w:tcPr>
            <w:tcW w:w="1952" w:type="dxa"/>
            <w:noWrap/>
            <w:hideMark/>
          </w:tcPr>
          <w:p w14:paraId="1FB4B68C" w14:textId="77777777" w:rsidR="00F66349" w:rsidRPr="00F66349" w:rsidRDefault="00F66349" w:rsidP="00F66349">
            <w:pPr>
              <w:rPr>
                <w:b/>
                <w:bCs/>
              </w:rPr>
            </w:pPr>
            <w:r w:rsidRPr="00F66349">
              <w:rPr>
                <w:b/>
                <w:bCs/>
              </w:rPr>
              <w:t>M1</w:t>
            </w:r>
          </w:p>
        </w:tc>
        <w:tc>
          <w:tcPr>
            <w:tcW w:w="2176" w:type="dxa"/>
            <w:noWrap/>
            <w:hideMark/>
          </w:tcPr>
          <w:p w14:paraId="72CBE489" w14:textId="77777777" w:rsidR="00F66349" w:rsidRPr="00F66349" w:rsidRDefault="00F66349" w:rsidP="00F66349">
            <w:pPr>
              <w:rPr>
                <w:b/>
                <w:bCs/>
              </w:rPr>
            </w:pPr>
            <w:r w:rsidRPr="00F66349">
              <w:rPr>
                <w:b/>
                <w:bCs/>
              </w:rPr>
              <w:t>M2</w:t>
            </w:r>
          </w:p>
        </w:tc>
      </w:tr>
      <w:tr w:rsidR="00F4307B" w:rsidRPr="00F66349" w14:paraId="40CF875D" w14:textId="77777777" w:rsidTr="007D3987">
        <w:trPr>
          <w:trHeight w:val="290"/>
        </w:trPr>
        <w:tc>
          <w:tcPr>
            <w:tcW w:w="847" w:type="dxa"/>
            <w:noWrap/>
            <w:hideMark/>
          </w:tcPr>
          <w:p w14:paraId="32B51528" w14:textId="77777777" w:rsidR="00F66349" w:rsidRPr="00F66349" w:rsidRDefault="00F66349">
            <w:r w:rsidRPr="00F66349">
              <w:t> </w:t>
            </w:r>
          </w:p>
        </w:tc>
        <w:tc>
          <w:tcPr>
            <w:tcW w:w="3198" w:type="dxa"/>
            <w:noWrap/>
            <w:hideMark/>
          </w:tcPr>
          <w:p w14:paraId="67F97AA4" w14:textId="77777777" w:rsidR="00F66349" w:rsidRPr="00F66349" w:rsidRDefault="00F66349" w:rsidP="00F66349">
            <w:pPr>
              <w:rPr>
                <w:b/>
                <w:bCs/>
              </w:rPr>
            </w:pPr>
            <w:r w:rsidRPr="00F66349">
              <w:rPr>
                <w:b/>
                <w:bCs/>
              </w:rPr>
              <w:t> </w:t>
            </w:r>
          </w:p>
        </w:tc>
        <w:tc>
          <w:tcPr>
            <w:tcW w:w="929" w:type="dxa"/>
            <w:noWrap/>
            <w:hideMark/>
          </w:tcPr>
          <w:p w14:paraId="68E2E0FC" w14:textId="2CC452AF" w:rsidR="00F66349" w:rsidRPr="00F66349" w:rsidRDefault="00F66349" w:rsidP="00F66349">
            <w:pPr>
              <w:rPr>
                <w:b/>
                <w:bCs/>
              </w:rPr>
            </w:pPr>
            <w:r w:rsidRPr="00F66349">
              <w:rPr>
                <w:b/>
                <w:bCs/>
              </w:rPr>
              <w:t> </w:t>
            </w:r>
            <w:commentRangeStart w:id="155"/>
            <w:ins w:id="156" w:author="Veronica Vieira" w:date="2020-07-20T12:25:00Z">
              <w:r w:rsidR="00AD2CDD">
                <w:rPr>
                  <w:b/>
                  <w:bCs/>
                </w:rPr>
                <w:t xml:space="preserve">n </w:t>
              </w:r>
              <w:commentRangeEnd w:id="155"/>
              <w:r w:rsidR="00A40545">
                <w:rPr>
                  <w:rStyle w:val="CommentReference"/>
                </w:rPr>
                <w:commentReference w:id="155"/>
              </w:r>
            </w:ins>
          </w:p>
        </w:tc>
        <w:tc>
          <w:tcPr>
            <w:tcW w:w="796" w:type="dxa"/>
            <w:noWrap/>
            <w:hideMark/>
          </w:tcPr>
          <w:p w14:paraId="62DE039A" w14:textId="7DE0F372" w:rsidR="00F66349" w:rsidRPr="00F66349" w:rsidRDefault="00F66349" w:rsidP="00F66349">
            <w:pPr>
              <w:rPr>
                <w:b/>
                <w:bCs/>
              </w:rPr>
            </w:pPr>
            <w:r w:rsidRPr="00F66349">
              <w:rPr>
                <w:b/>
                <w:bCs/>
              </w:rPr>
              <w:t> </w:t>
            </w:r>
            <w:ins w:id="157" w:author="Veronica Vieira" w:date="2020-07-20T12:25:00Z">
              <w:r w:rsidR="00AD2CDD">
                <w:rPr>
                  <w:b/>
                  <w:bCs/>
                </w:rPr>
                <w:t xml:space="preserve">n </w:t>
              </w:r>
            </w:ins>
          </w:p>
        </w:tc>
        <w:tc>
          <w:tcPr>
            <w:tcW w:w="1952" w:type="dxa"/>
            <w:noWrap/>
            <w:hideMark/>
          </w:tcPr>
          <w:p w14:paraId="7A3D25E6" w14:textId="77777777" w:rsidR="00F66349" w:rsidRPr="00F66349" w:rsidRDefault="00F66349" w:rsidP="00F66349">
            <w:pPr>
              <w:rPr>
                <w:b/>
                <w:bCs/>
              </w:rPr>
            </w:pPr>
            <w:r w:rsidRPr="00F66349">
              <w:rPr>
                <w:b/>
                <w:bCs/>
              </w:rPr>
              <w:t>AOR (95% CI)</w:t>
            </w:r>
          </w:p>
        </w:tc>
        <w:tc>
          <w:tcPr>
            <w:tcW w:w="2176" w:type="dxa"/>
            <w:noWrap/>
            <w:hideMark/>
          </w:tcPr>
          <w:p w14:paraId="16E3EB88" w14:textId="77777777" w:rsidR="00F66349" w:rsidRPr="00F66349" w:rsidRDefault="00F66349" w:rsidP="00F66349">
            <w:pPr>
              <w:rPr>
                <w:b/>
                <w:bCs/>
              </w:rPr>
            </w:pPr>
            <w:r w:rsidRPr="00F66349">
              <w:rPr>
                <w:b/>
                <w:bCs/>
              </w:rPr>
              <w:t>AOR (95% CI)</w:t>
            </w:r>
          </w:p>
        </w:tc>
      </w:tr>
      <w:tr w:rsidR="007D3987" w:rsidRPr="00F66349" w14:paraId="1543E453" w14:textId="77777777" w:rsidTr="007D3987">
        <w:trPr>
          <w:trHeight w:val="290"/>
        </w:trPr>
        <w:tc>
          <w:tcPr>
            <w:tcW w:w="847" w:type="dxa"/>
            <w:vMerge w:val="restart"/>
            <w:noWrap/>
            <w:textDirection w:val="btLr"/>
            <w:hideMark/>
          </w:tcPr>
          <w:p w14:paraId="7488D525" w14:textId="77777777" w:rsidR="007D3987" w:rsidRPr="00F66349" w:rsidRDefault="007D3987" w:rsidP="007D3987">
            <w:r w:rsidRPr="00F66349">
              <w:t>age</w:t>
            </w:r>
          </w:p>
        </w:tc>
        <w:tc>
          <w:tcPr>
            <w:tcW w:w="3198" w:type="dxa"/>
            <w:noWrap/>
            <w:hideMark/>
          </w:tcPr>
          <w:p w14:paraId="4065EEE4" w14:textId="77777777" w:rsidR="007D3987" w:rsidRPr="00F66349" w:rsidRDefault="007D3987" w:rsidP="007D3987">
            <w:pPr>
              <w:rPr>
                <w:i/>
                <w:iCs/>
              </w:rPr>
            </w:pPr>
            <w:r w:rsidRPr="00F66349">
              <w:rPr>
                <w:i/>
                <w:iCs/>
              </w:rPr>
              <w:t>0to4</w:t>
            </w:r>
          </w:p>
        </w:tc>
        <w:tc>
          <w:tcPr>
            <w:tcW w:w="929" w:type="dxa"/>
            <w:noWrap/>
            <w:hideMark/>
          </w:tcPr>
          <w:p w14:paraId="218A83D0" w14:textId="77777777" w:rsidR="007D3987" w:rsidRPr="00F66349" w:rsidRDefault="007D3987" w:rsidP="007D3987">
            <w:r w:rsidRPr="00F66349">
              <w:t>120</w:t>
            </w:r>
          </w:p>
        </w:tc>
        <w:tc>
          <w:tcPr>
            <w:tcW w:w="796" w:type="dxa"/>
            <w:noWrap/>
            <w:hideMark/>
          </w:tcPr>
          <w:p w14:paraId="59EF7404" w14:textId="77777777" w:rsidR="007D3987" w:rsidRPr="00F66349" w:rsidRDefault="007D3987" w:rsidP="007D3987">
            <w:r w:rsidRPr="00F66349">
              <w:t>1224</w:t>
            </w:r>
          </w:p>
        </w:tc>
        <w:tc>
          <w:tcPr>
            <w:tcW w:w="1952" w:type="dxa"/>
            <w:noWrap/>
            <w:hideMark/>
          </w:tcPr>
          <w:p w14:paraId="524292CC" w14:textId="667EFF38" w:rsidR="007D3987" w:rsidRPr="00F66349" w:rsidRDefault="007D3987" w:rsidP="007D3987">
            <w:ins w:id="158" w:author="Veronica Vieira" w:date="2020-07-20T12:40:00Z">
              <w:r>
                <w:t>Referent</w:t>
              </w:r>
            </w:ins>
          </w:p>
        </w:tc>
        <w:tc>
          <w:tcPr>
            <w:tcW w:w="2176" w:type="dxa"/>
            <w:noWrap/>
            <w:hideMark/>
          </w:tcPr>
          <w:p w14:paraId="5F0671AD" w14:textId="7965F920" w:rsidR="007D3987" w:rsidRPr="00F66349" w:rsidRDefault="007D3987" w:rsidP="007D3987">
            <w:ins w:id="159" w:author="Veronica Vieira" w:date="2020-07-20T12:40:00Z">
              <w:r>
                <w:t>Referent</w:t>
              </w:r>
            </w:ins>
          </w:p>
        </w:tc>
      </w:tr>
      <w:tr w:rsidR="007D3987" w:rsidRPr="00F66349" w14:paraId="266BCFC6" w14:textId="77777777" w:rsidTr="007D3987">
        <w:trPr>
          <w:trHeight w:val="290"/>
        </w:trPr>
        <w:tc>
          <w:tcPr>
            <w:tcW w:w="847" w:type="dxa"/>
            <w:vMerge/>
            <w:hideMark/>
          </w:tcPr>
          <w:p w14:paraId="689AFBE6" w14:textId="77777777" w:rsidR="007D3987" w:rsidRPr="00F66349" w:rsidRDefault="007D3987" w:rsidP="007D3987"/>
        </w:tc>
        <w:tc>
          <w:tcPr>
            <w:tcW w:w="3198" w:type="dxa"/>
            <w:noWrap/>
            <w:hideMark/>
          </w:tcPr>
          <w:p w14:paraId="1CBE85CB" w14:textId="77777777" w:rsidR="007D3987" w:rsidRPr="00F66349" w:rsidRDefault="007D3987" w:rsidP="007D3987">
            <w:pPr>
              <w:rPr>
                <w:i/>
                <w:iCs/>
              </w:rPr>
            </w:pPr>
            <w:r w:rsidRPr="00F66349">
              <w:rPr>
                <w:i/>
                <w:iCs/>
              </w:rPr>
              <w:t>5to9</w:t>
            </w:r>
          </w:p>
        </w:tc>
        <w:tc>
          <w:tcPr>
            <w:tcW w:w="929" w:type="dxa"/>
            <w:noWrap/>
            <w:hideMark/>
          </w:tcPr>
          <w:p w14:paraId="541F6B0D" w14:textId="77777777" w:rsidR="007D3987" w:rsidRPr="00F66349" w:rsidRDefault="007D3987" w:rsidP="007D3987">
            <w:r w:rsidRPr="00F66349">
              <w:t>111</w:t>
            </w:r>
          </w:p>
        </w:tc>
        <w:tc>
          <w:tcPr>
            <w:tcW w:w="796" w:type="dxa"/>
            <w:noWrap/>
            <w:hideMark/>
          </w:tcPr>
          <w:p w14:paraId="545AB54D" w14:textId="77777777" w:rsidR="007D3987" w:rsidRPr="00F66349" w:rsidRDefault="007D3987" w:rsidP="007D3987">
            <w:r w:rsidRPr="00F66349">
              <w:t>700</w:t>
            </w:r>
          </w:p>
        </w:tc>
        <w:tc>
          <w:tcPr>
            <w:tcW w:w="1952" w:type="dxa"/>
            <w:noWrap/>
            <w:hideMark/>
          </w:tcPr>
          <w:p w14:paraId="36EA342C" w14:textId="77777777" w:rsidR="007D3987" w:rsidRPr="00F66349" w:rsidRDefault="007D3987" w:rsidP="007D3987">
            <w:r w:rsidRPr="00F66349">
              <w:t>1.76 (1.33 - 2.34)</w:t>
            </w:r>
          </w:p>
        </w:tc>
        <w:tc>
          <w:tcPr>
            <w:tcW w:w="2176" w:type="dxa"/>
            <w:noWrap/>
            <w:hideMark/>
          </w:tcPr>
          <w:p w14:paraId="51E056B9" w14:textId="77777777" w:rsidR="007D3987" w:rsidRPr="00F66349" w:rsidRDefault="007D3987" w:rsidP="007D3987">
            <w:r w:rsidRPr="00F66349">
              <w:t>1.75 (1.31 - 2.32)</w:t>
            </w:r>
          </w:p>
        </w:tc>
      </w:tr>
      <w:tr w:rsidR="007D3987" w:rsidRPr="00F66349" w14:paraId="2DD345F1" w14:textId="77777777" w:rsidTr="007D3987">
        <w:trPr>
          <w:trHeight w:val="290"/>
        </w:trPr>
        <w:tc>
          <w:tcPr>
            <w:tcW w:w="847" w:type="dxa"/>
            <w:vMerge/>
            <w:hideMark/>
          </w:tcPr>
          <w:p w14:paraId="110EAD3C" w14:textId="77777777" w:rsidR="007D3987" w:rsidRPr="00F66349" w:rsidRDefault="007D3987" w:rsidP="007D3987"/>
        </w:tc>
        <w:tc>
          <w:tcPr>
            <w:tcW w:w="3198" w:type="dxa"/>
            <w:noWrap/>
            <w:hideMark/>
          </w:tcPr>
          <w:p w14:paraId="7B188327" w14:textId="77777777" w:rsidR="007D3987" w:rsidRPr="00F66349" w:rsidRDefault="007D3987" w:rsidP="007D3987">
            <w:pPr>
              <w:rPr>
                <w:i/>
                <w:iCs/>
              </w:rPr>
            </w:pPr>
            <w:r w:rsidRPr="00F66349">
              <w:rPr>
                <w:i/>
                <w:iCs/>
              </w:rPr>
              <w:t>10to14</w:t>
            </w:r>
          </w:p>
        </w:tc>
        <w:tc>
          <w:tcPr>
            <w:tcW w:w="929" w:type="dxa"/>
            <w:noWrap/>
            <w:hideMark/>
          </w:tcPr>
          <w:p w14:paraId="766C5D62" w14:textId="77777777" w:rsidR="007D3987" w:rsidRPr="00F66349" w:rsidRDefault="007D3987" w:rsidP="007D3987">
            <w:r w:rsidRPr="00F66349">
              <w:t>191</w:t>
            </w:r>
          </w:p>
        </w:tc>
        <w:tc>
          <w:tcPr>
            <w:tcW w:w="796" w:type="dxa"/>
            <w:noWrap/>
            <w:hideMark/>
          </w:tcPr>
          <w:p w14:paraId="3647804C" w14:textId="77777777" w:rsidR="007D3987" w:rsidRPr="00F66349" w:rsidRDefault="007D3987" w:rsidP="007D3987">
            <w:r w:rsidRPr="00F66349">
              <w:t>858</w:t>
            </w:r>
          </w:p>
        </w:tc>
        <w:tc>
          <w:tcPr>
            <w:tcW w:w="1952" w:type="dxa"/>
            <w:noWrap/>
            <w:hideMark/>
          </w:tcPr>
          <w:p w14:paraId="7011BBA6" w14:textId="77777777" w:rsidR="007D3987" w:rsidRPr="00F66349" w:rsidRDefault="007D3987" w:rsidP="007D3987">
            <w:r w:rsidRPr="00F66349">
              <w:t>2.95 (2.29 - 3.80)</w:t>
            </w:r>
          </w:p>
        </w:tc>
        <w:tc>
          <w:tcPr>
            <w:tcW w:w="2176" w:type="dxa"/>
            <w:noWrap/>
            <w:hideMark/>
          </w:tcPr>
          <w:p w14:paraId="7358B98D" w14:textId="77777777" w:rsidR="007D3987" w:rsidRPr="00F66349" w:rsidRDefault="007D3987" w:rsidP="007D3987">
            <w:r w:rsidRPr="00F66349">
              <w:t>2.96 (2.30 - 3.83)</w:t>
            </w:r>
          </w:p>
        </w:tc>
      </w:tr>
      <w:tr w:rsidR="007D3987" w:rsidRPr="00F66349" w14:paraId="790E0C6A" w14:textId="77777777" w:rsidTr="007D3987">
        <w:trPr>
          <w:trHeight w:val="290"/>
        </w:trPr>
        <w:tc>
          <w:tcPr>
            <w:tcW w:w="847" w:type="dxa"/>
            <w:vMerge/>
            <w:hideMark/>
          </w:tcPr>
          <w:p w14:paraId="1D2F01CC" w14:textId="77777777" w:rsidR="007D3987" w:rsidRPr="00F66349" w:rsidRDefault="007D3987" w:rsidP="007D3987"/>
        </w:tc>
        <w:tc>
          <w:tcPr>
            <w:tcW w:w="3198" w:type="dxa"/>
            <w:noWrap/>
            <w:hideMark/>
          </w:tcPr>
          <w:p w14:paraId="2F64C162" w14:textId="77777777" w:rsidR="007D3987" w:rsidRPr="00F66349" w:rsidRDefault="007D3987" w:rsidP="007D3987">
            <w:pPr>
              <w:rPr>
                <w:i/>
                <w:iCs/>
              </w:rPr>
            </w:pPr>
            <w:r w:rsidRPr="00F66349">
              <w:rPr>
                <w:i/>
                <w:iCs/>
              </w:rPr>
              <w:t>15to19</w:t>
            </w:r>
          </w:p>
        </w:tc>
        <w:tc>
          <w:tcPr>
            <w:tcW w:w="929" w:type="dxa"/>
            <w:noWrap/>
            <w:hideMark/>
          </w:tcPr>
          <w:p w14:paraId="475B9103" w14:textId="77777777" w:rsidR="007D3987" w:rsidRPr="00F66349" w:rsidRDefault="007D3987" w:rsidP="007D3987">
            <w:r w:rsidRPr="00F66349">
              <w:t>435</w:t>
            </w:r>
          </w:p>
        </w:tc>
        <w:tc>
          <w:tcPr>
            <w:tcW w:w="796" w:type="dxa"/>
            <w:noWrap/>
            <w:hideMark/>
          </w:tcPr>
          <w:p w14:paraId="1ED6F3B6" w14:textId="77777777" w:rsidR="007D3987" w:rsidRPr="00F66349" w:rsidRDefault="007D3987" w:rsidP="007D3987">
            <w:r w:rsidRPr="00F66349">
              <w:t>1549</w:t>
            </w:r>
          </w:p>
        </w:tc>
        <w:tc>
          <w:tcPr>
            <w:tcW w:w="1952" w:type="dxa"/>
            <w:noWrap/>
            <w:hideMark/>
          </w:tcPr>
          <w:p w14:paraId="37505BDE" w14:textId="77777777" w:rsidR="007D3987" w:rsidRPr="00F66349" w:rsidRDefault="007D3987" w:rsidP="007D3987">
            <w:r w:rsidRPr="00F66349">
              <w:t>4.30 (3.44 - 5.38)</w:t>
            </w:r>
          </w:p>
        </w:tc>
        <w:tc>
          <w:tcPr>
            <w:tcW w:w="2176" w:type="dxa"/>
            <w:noWrap/>
            <w:hideMark/>
          </w:tcPr>
          <w:p w14:paraId="20E129D1" w14:textId="77777777" w:rsidR="007D3987" w:rsidRPr="00F66349" w:rsidRDefault="007D3987" w:rsidP="007D3987">
            <w:r w:rsidRPr="00F66349">
              <w:t>4.30 (3.43 - 5.38)</w:t>
            </w:r>
          </w:p>
        </w:tc>
      </w:tr>
      <w:tr w:rsidR="007D3987" w:rsidRPr="00F66349" w14:paraId="520025B4" w14:textId="77777777" w:rsidTr="007D3987">
        <w:trPr>
          <w:trHeight w:val="290"/>
        </w:trPr>
        <w:tc>
          <w:tcPr>
            <w:tcW w:w="847" w:type="dxa"/>
            <w:vMerge/>
            <w:hideMark/>
          </w:tcPr>
          <w:p w14:paraId="2AFF4861" w14:textId="77777777" w:rsidR="007D3987" w:rsidRPr="00F66349" w:rsidRDefault="007D3987" w:rsidP="007D3987"/>
        </w:tc>
        <w:tc>
          <w:tcPr>
            <w:tcW w:w="3198" w:type="dxa"/>
            <w:noWrap/>
            <w:hideMark/>
          </w:tcPr>
          <w:p w14:paraId="1E886D1C" w14:textId="77777777" w:rsidR="007D3987" w:rsidRPr="00F66349" w:rsidRDefault="007D3987" w:rsidP="007D3987">
            <w:pPr>
              <w:rPr>
                <w:i/>
                <w:iCs/>
              </w:rPr>
            </w:pPr>
            <w:r w:rsidRPr="00F66349">
              <w:rPr>
                <w:i/>
                <w:iCs/>
              </w:rPr>
              <w:t>20to24</w:t>
            </w:r>
          </w:p>
        </w:tc>
        <w:tc>
          <w:tcPr>
            <w:tcW w:w="929" w:type="dxa"/>
            <w:noWrap/>
            <w:hideMark/>
          </w:tcPr>
          <w:p w14:paraId="72CE83AA" w14:textId="77777777" w:rsidR="007D3987" w:rsidRPr="00F66349" w:rsidRDefault="007D3987" w:rsidP="007D3987">
            <w:r w:rsidRPr="00F66349">
              <w:t>1046</w:t>
            </w:r>
          </w:p>
        </w:tc>
        <w:tc>
          <w:tcPr>
            <w:tcW w:w="796" w:type="dxa"/>
            <w:noWrap/>
            <w:hideMark/>
          </w:tcPr>
          <w:p w14:paraId="779E0F4F" w14:textId="77777777" w:rsidR="007D3987" w:rsidRPr="00F66349" w:rsidRDefault="007D3987" w:rsidP="007D3987">
            <w:r w:rsidRPr="00F66349">
              <w:t>3191</w:t>
            </w:r>
          </w:p>
        </w:tc>
        <w:tc>
          <w:tcPr>
            <w:tcW w:w="1952" w:type="dxa"/>
            <w:noWrap/>
            <w:hideMark/>
          </w:tcPr>
          <w:p w14:paraId="05BE41F7" w14:textId="77777777" w:rsidR="007D3987" w:rsidRPr="00F66349" w:rsidRDefault="007D3987" w:rsidP="007D3987">
            <w:r w:rsidRPr="00F66349">
              <w:t>5.29 (4.30 - 6.51)</w:t>
            </w:r>
          </w:p>
        </w:tc>
        <w:tc>
          <w:tcPr>
            <w:tcW w:w="2176" w:type="dxa"/>
            <w:noWrap/>
            <w:hideMark/>
          </w:tcPr>
          <w:p w14:paraId="6EF5425F" w14:textId="77777777" w:rsidR="007D3987" w:rsidRPr="00F66349" w:rsidRDefault="007D3987" w:rsidP="007D3987">
            <w:r w:rsidRPr="00F66349">
              <w:t>5.25 (4.27 - 6.46)</w:t>
            </w:r>
          </w:p>
        </w:tc>
      </w:tr>
      <w:tr w:rsidR="007D3987" w:rsidRPr="00F66349" w14:paraId="43BD1E13" w14:textId="77777777" w:rsidTr="007D3987">
        <w:trPr>
          <w:trHeight w:val="290"/>
        </w:trPr>
        <w:tc>
          <w:tcPr>
            <w:tcW w:w="847" w:type="dxa"/>
            <w:vMerge/>
            <w:hideMark/>
          </w:tcPr>
          <w:p w14:paraId="6AB35982" w14:textId="77777777" w:rsidR="007D3987" w:rsidRPr="00F66349" w:rsidRDefault="007D3987" w:rsidP="007D3987"/>
        </w:tc>
        <w:tc>
          <w:tcPr>
            <w:tcW w:w="3198" w:type="dxa"/>
            <w:noWrap/>
            <w:hideMark/>
          </w:tcPr>
          <w:p w14:paraId="7D7DB860" w14:textId="77777777" w:rsidR="007D3987" w:rsidRPr="00F66349" w:rsidRDefault="007D3987" w:rsidP="007D3987">
            <w:pPr>
              <w:rPr>
                <w:i/>
                <w:iCs/>
              </w:rPr>
            </w:pPr>
            <w:r w:rsidRPr="00F66349">
              <w:rPr>
                <w:i/>
                <w:iCs/>
              </w:rPr>
              <w:t>25to29</w:t>
            </w:r>
          </w:p>
        </w:tc>
        <w:tc>
          <w:tcPr>
            <w:tcW w:w="929" w:type="dxa"/>
            <w:noWrap/>
            <w:hideMark/>
          </w:tcPr>
          <w:p w14:paraId="5B172725" w14:textId="77777777" w:rsidR="007D3987" w:rsidRPr="00F66349" w:rsidRDefault="007D3987" w:rsidP="007D3987">
            <w:r w:rsidRPr="00F66349">
              <w:t>1199</w:t>
            </w:r>
          </w:p>
        </w:tc>
        <w:tc>
          <w:tcPr>
            <w:tcW w:w="796" w:type="dxa"/>
            <w:noWrap/>
            <w:hideMark/>
          </w:tcPr>
          <w:p w14:paraId="2245A26A" w14:textId="77777777" w:rsidR="007D3987" w:rsidRPr="00F66349" w:rsidRDefault="007D3987" w:rsidP="007D3987">
            <w:r w:rsidRPr="00F66349">
              <w:t>4122</w:t>
            </w:r>
          </w:p>
        </w:tc>
        <w:tc>
          <w:tcPr>
            <w:tcW w:w="1952" w:type="dxa"/>
            <w:noWrap/>
            <w:hideMark/>
          </w:tcPr>
          <w:p w14:paraId="64748C88" w14:textId="77777777" w:rsidR="007D3987" w:rsidRPr="00F66349" w:rsidRDefault="007D3987" w:rsidP="007D3987">
            <w:r w:rsidRPr="00F66349">
              <w:t>4.33 (3.53 - 5.32)</w:t>
            </w:r>
          </w:p>
        </w:tc>
        <w:tc>
          <w:tcPr>
            <w:tcW w:w="2176" w:type="dxa"/>
            <w:noWrap/>
            <w:hideMark/>
          </w:tcPr>
          <w:p w14:paraId="664016F2" w14:textId="77777777" w:rsidR="007D3987" w:rsidRPr="00F66349" w:rsidRDefault="007D3987" w:rsidP="007D3987">
            <w:r w:rsidRPr="00F66349">
              <w:t>4.35 (3.55 - 5.35)</w:t>
            </w:r>
          </w:p>
        </w:tc>
      </w:tr>
      <w:tr w:rsidR="007D3987" w:rsidRPr="00F66349" w14:paraId="27B6440F" w14:textId="77777777" w:rsidTr="007D3987">
        <w:trPr>
          <w:trHeight w:val="290"/>
        </w:trPr>
        <w:tc>
          <w:tcPr>
            <w:tcW w:w="847" w:type="dxa"/>
            <w:vMerge/>
            <w:hideMark/>
          </w:tcPr>
          <w:p w14:paraId="4937A8C7" w14:textId="77777777" w:rsidR="007D3987" w:rsidRPr="00F66349" w:rsidRDefault="007D3987" w:rsidP="007D3987"/>
        </w:tc>
        <w:tc>
          <w:tcPr>
            <w:tcW w:w="3198" w:type="dxa"/>
            <w:noWrap/>
            <w:hideMark/>
          </w:tcPr>
          <w:p w14:paraId="7752A704" w14:textId="77777777" w:rsidR="007D3987" w:rsidRPr="00F66349" w:rsidRDefault="007D3987" w:rsidP="007D3987">
            <w:pPr>
              <w:rPr>
                <w:i/>
                <w:iCs/>
              </w:rPr>
            </w:pPr>
            <w:r w:rsidRPr="00F66349">
              <w:rPr>
                <w:i/>
                <w:iCs/>
              </w:rPr>
              <w:t>30to34</w:t>
            </w:r>
          </w:p>
        </w:tc>
        <w:tc>
          <w:tcPr>
            <w:tcW w:w="929" w:type="dxa"/>
            <w:noWrap/>
            <w:hideMark/>
          </w:tcPr>
          <w:p w14:paraId="38DE44A8" w14:textId="77777777" w:rsidR="007D3987" w:rsidRPr="00F66349" w:rsidRDefault="007D3987" w:rsidP="007D3987">
            <w:r w:rsidRPr="00F66349">
              <w:t>996</w:t>
            </w:r>
          </w:p>
        </w:tc>
        <w:tc>
          <w:tcPr>
            <w:tcW w:w="796" w:type="dxa"/>
            <w:noWrap/>
            <w:hideMark/>
          </w:tcPr>
          <w:p w14:paraId="41FCB2C7" w14:textId="77777777" w:rsidR="007D3987" w:rsidRPr="00F66349" w:rsidRDefault="007D3987" w:rsidP="007D3987">
            <w:r w:rsidRPr="00F66349">
              <w:t>4420</w:t>
            </w:r>
          </w:p>
        </w:tc>
        <w:tc>
          <w:tcPr>
            <w:tcW w:w="1952" w:type="dxa"/>
            <w:noWrap/>
            <w:hideMark/>
          </w:tcPr>
          <w:p w14:paraId="16635CA7" w14:textId="77777777" w:rsidR="007D3987" w:rsidRPr="00F66349" w:rsidRDefault="007D3987" w:rsidP="007D3987">
            <w:r w:rsidRPr="00F66349">
              <w:t>3.33 (2.71 - 4.09)</w:t>
            </w:r>
          </w:p>
        </w:tc>
        <w:tc>
          <w:tcPr>
            <w:tcW w:w="2176" w:type="dxa"/>
            <w:noWrap/>
            <w:hideMark/>
          </w:tcPr>
          <w:p w14:paraId="7CE63CC5" w14:textId="77777777" w:rsidR="007D3987" w:rsidRPr="00F66349" w:rsidRDefault="007D3987" w:rsidP="007D3987">
            <w:r w:rsidRPr="00F66349">
              <w:t>3.38 (2.75 - 4.16)</w:t>
            </w:r>
          </w:p>
        </w:tc>
      </w:tr>
      <w:tr w:rsidR="007D3987" w:rsidRPr="00F66349" w14:paraId="266C10A4" w14:textId="77777777" w:rsidTr="007D3987">
        <w:trPr>
          <w:trHeight w:val="290"/>
        </w:trPr>
        <w:tc>
          <w:tcPr>
            <w:tcW w:w="847" w:type="dxa"/>
            <w:vMerge/>
            <w:hideMark/>
          </w:tcPr>
          <w:p w14:paraId="165DBBE8" w14:textId="77777777" w:rsidR="007D3987" w:rsidRPr="00F66349" w:rsidRDefault="007D3987" w:rsidP="007D3987"/>
        </w:tc>
        <w:tc>
          <w:tcPr>
            <w:tcW w:w="3198" w:type="dxa"/>
            <w:noWrap/>
            <w:hideMark/>
          </w:tcPr>
          <w:p w14:paraId="24FE7F8F" w14:textId="77777777" w:rsidR="007D3987" w:rsidRPr="00F66349" w:rsidRDefault="007D3987" w:rsidP="007D3987">
            <w:pPr>
              <w:rPr>
                <w:i/>
                <w:iCs/>
              </w:rPr>
            </w:pPr>
            <w:r w:rsidRPr="00F66349">
              <w:rPr>
                <w:i/>
                <w:iCs/>
              </w:rPr>
              <w:t>35to39</w:t>
            </w:r>
          </w:p>
        </w:tc>
        <w:tc>
          <w:tcPr>
            <w:tcW w:w="929" w:type="dxa"/>
            <w:noWrap/>
            <w:hideMark/>
          </w:tcPr>
          <w:p w14:paraId="52706757" w14:textId="77777777" w:rsidR="007D3987" w:rsidRPr="00F66349" w:rsidRDefault="007D3987" w:rsidP="007D3987">
            <w:r w:rsidRPr="00F66349">
              <w:t>854</w:t>
            </w:r>
          </w:p>
        </w:tc>
        <w:tc>
          <w:tcPr>
            <w:tcW w:w="796" w:type="dxa"/>
            <w:noWrap/>
            <w:hideMark/>
          </w:tcPr>
          <w:p w14:paraId="3D395F01" w14:textId="77777777" w:rsidR="007D3987" w:rsidRPr="00F66349" w:rsidRDefault="007D3987" w:rsidP="007D3987">
            <w:r w:rsidRPr="00F66349">
              <w:t>3911</w:t>
            </w:r>
          </w:p>
        </w:tc>
        <w:tc>
          <w:tcPr>
            <w:tcW w:w="1952" w:type="dxa"/>
            <w:noWrap/>
            <w:hideMark/>
          </w:tcPr>
          <w:p w14:paraId="5CFE8081" w14:textId="77777777" w:rsidR="007D3987" w:rsidRPr="00F66349" w:rsidRDefault="007D3987" w:rsidP="007D3987">
            <w:r w:rsidRPr="00F66349">
              <w:t>3.39 (2.75 - 4.17)</w:t>
            </w:r>
          </w:p>
        </w:tc>
        <w:tc>
          <w:tcPr>
            <w:tcW w:w="2176" w:type="dxa"/>
            <w:noWrap/>
            <w:hideMark/>
          </w:tcPr>
          <w:p w14:paraId="2A94B838" w14:textId="77777777" w:rsidR="007D3987" w:rsidRPr="00F66349" w:rsidRDefault="007D3987" w:rsidP="007D3987">
            <w:r w:rsidRPr="00F66349">
              <w:t>3.41 (2.77 - 4.20)</w:t>
            </w:r>
          </w:p>
        </w:tc>
      </w:tr>
      <w:tr w:rsidR="007D3987" w:rsidRPr="00F66349" w14:paraId="479E83F4" w14:textId="77777777" w:rsidTr="007D3987">
        <w:trPr>
          <w:trHeight w:val="290"/>
        </w:trPr>
        <w:tc>
          <w:tcPr>
            <w:tcW w:w="847" w:type="dxa"/>
            <w:vMerge/>
            <w:hideMark/>
          </w:tcPr>
          <w:p w14:paraId="1AC72452" w14:textId="77777777" w:rsidR="007D3987" w:rsidRPr="00F66349" w:rsidRDefault="007D3987" w:rsidP="007D3987"/>
        </w:tc>
        <w:tc>
          <w:tcPr>
            <w:tcW w:w="3198" w:type="dxa"/>
            <w:noWrap/>
            <w:hideMark/>
          </w:tcPr>
          <w:p w14:paraId="64C90EDD" w14:textId="77777777" w:rsidR="007D3987" w:rsidRPr="00F66349" w:rsidRDefault="007D3987" w:rsidP="007D3987">
            <w:pPr>
              <w:rPr>
                <w:i/>
                <w:iCs/>
              </w:rPr>
            </w:pPr>
            <w:r w:rsidRPr="00F66349">
              <w:rPr>
                <w:i/>
                <w:iCs/>
              </w:rPr>
              <w:t>40to49</w:t>
            </w:r>
          </w:p>
        </w:tc>
        <w:tc>
          <w:tcPr>
            <w:tcW w:w="929" w:type="dxa"/>
            <w:noWrap/>
            <w:hideMark/>
          </w:tcPr>
          <w:p w14:paraId="104C3384" w14:textId="77777777" w:rsidR="007D3987" w:rsidRPr="00F66349" w:rsidRDefault="007D3987" w:rsidP="007D3987">
            <w:r w:rsidRPr="00F66349">
              <w:t>1630</w:t>
            </w:r>
          </w:p>
        </w:tc>
        <w:tc>
          <w:tcPr>
            <w:tcW w:w="796" w:type="dxa"/>
            <w:noWrap/>
            <w:hideMark/>
          </w:tcPr>
          <w:p w14:paraId="566112C3" w14:textId="77777777" w:rsidR="007D3987" w:rsidRPr="00F66349" w:rsidRDefault="007D3987" w:rsidP="007D3987">
            <w:r w:rsidRPr="00F66349">
              <w:t>6845</w:t>
            </w:r>
          </w:p>
        </w:tc>
        <w:tc>
          <w:tcPr>
            <w:tcW w:w="1952" w:type="dxa"/>
            <w:noWrap/>
            <w:hideMark/>
          </w:tcPr>
          <w:p w14:paraId="6519AB70" w14:textId="77777777" w:rsidR="007D3987" w:rsidRPr="00F66349" w:rsidRDefault="007D3987" w:rsidP="007D3987">
            <w:r w:rsidRPr="00F66349">
              <w:t>3.81 (3.12 - 4.66)</w:t>
            </w:r>
          </w:p>
        </w:tc>
        <w:tc>
          <w:tcPr>
            <w:tcW w:w="2176" w:type="dxa"/>
            <w:noWrap/>
            <w:hideMark/>
          </w:tcPr>
          <w:p w14:paraId="24D2D768" w14:textId="77777777" w:rsidR="007D3987" w:rsidRPr="00F66349" w:rsidRDefault="007D3987" w:rsidP="007D3987">
            <w:r w:rsidRPr="00F66349">
              <w:t>3.82 (3.13 - 4.68)</w:t>
            </w:r>
          </w:p>
        </w:tc>
      </w:tr>
      <w:tr w:rsidR="007D3987" w:rsidRPr="00F66349" w14:paraId="54C57F4B" w14:textId="77777777" w:rsidTr="007D3987">
        <w:trPr>
          <w:trHeight w:val="290"/>
        </w:trPr>
        <w:tc>
          <w:tcPr>
            <w:tcW w:w="847" w:type="dxa"/>
            <w:vMerge/>
            <w:hideMark/>
          </w:tcPr>
          <w:p w14:paraId="2738F2F2" w14:textId="77777777" w:rsidR="007D3987" w:rsidRPr="00F66349" w:rsidRDefault="007D3987" w:rsidP="007D3987"/>
        </w:tc>
        <w:tc>
          <w:tcPr>
            <w:tcW w:w="3198" w:type="dxa"/>
            <w:noWrap/>
            <w:hideMark/>
          </w:tcPr>
          <w:p w14:paraId="4ECCF672" w14:textId="77777777" w:rsidR="007D3987" w:rsidRPr="00F66349" w:rsidRDefault="007D3987" w:rsidP="007D3987">
            <w:pPr>
              <w:rPr>
                <w:i/>
                <w:iCs/>
              </w:rPr>
            </w:pPr>
            <w:commentRangeStart w:id="160"/>
            <w:r w:rsidRPr="00F66349">
              <w:rPr>
                <w:i/>
                <w:iCs/>
              </w:rPr>
              <w:t>50Plus</w:t>
            </w:r>
            <w:commentRangeEnd w:id="160"/>
            <w:r w:rsidR="008D1CB5">
              <w:rPr>
                <w:rStyle w:val="CommentReference"/>
              </w:rPr>
              <w:commentReference w:id="160"/>
            </w:r>
          </w:p>
        </w:tc>
        <w:tc>
          <w:tcPr>
            <w:tcW w:w="929" w:type="dxa"/>
            <w:noWrap/>
            <w:hideMark/>
          </w:tcPr>
          <w:p w14:paraId="281746A9" w14:textId="77777777" w:rsidR="007D3987" w:rsidRPr="00F66349" w:rsidRDefault="007D3987" w:rsidP="007D3987">
            <w:r w:rsidRPr="00F66349">
              <w:t>3363</w:t>
            </w:r>
          </w:p>
        </w:tc>
        <w:tc>
          <w:tcPr>
            <w:tcW w:w="796" w:type="dxa"/>
            <w:noWrap/>
            <w:hideMark/>
          </w:tcPr>
          <w:p w14:paraId="1FFE93AB" w14:textId="77777777" w:rsidR="007D3987" w:rsidRPr="00F66349" w:rsidRDefault="007D3987" w:rsidP="007D3987">
            <w:r w:rsidRPr="00F66349">
              <w:t>27099</w:t>
            </w:r>
          </w:p>
        </w:tc>
        <w:tc>
          <w:tcPr>
            <w:tcW w:w="1952" w:type="dxa"/>
            <w:noWrap/>
            <w:hideMark/>
          </w:tcPr>
          <w:p w14:paraId="0473CB89" w14:textId="77777777" w:rsidR="007D3987" w:rsidRPr="00F66349" w:rsidRDefault="007D3987" w:rsidP="007D3987">
            <w:r w:rsidRPr="00F66349">
              <w:t>1.85 (1.52 - 2.25)</w:t>
            </w:r>
          </w:p>
        </w:tc>
        <w:tc>
          <w:tcPr>
            <w:tcW w:w="2176" w:type="dxa"/>
            <w:noWrap/>
            <w:hideMark/>
          </w:tcPr>
          <w:p w14:paraId="6953F406" w14:textId="77777777" w:rsidR="007D3987" w:rsidRPr="00F66349" w:rsidRDefault="007D3987" w:rsidP="007D3987">
            <w:r w:rsidRPr="00F66349">
              <w:t>1.87 (1.54 - 2.28)</w:t>
            </w:r>
          </w:p>
        </w:tc>
      </w:tr>
      <w:tr w:rsidR="007D3987" w:rsidRPr="00F66349" w14:paraId="41C8CCE7" w14:textId="77777777" w:rsidTr="007D3987">
        <w:trPr>
          <w:trHeight w:val="290"/>
        </w:trPr>
        <w:tc>
          <w:tcPr>
            <w:tcW w:w="847" w:type="dxa"/>
            <w:vMerge w:val="restart"/>
            <w:noWrap/>
            <w:hideMark/>
          </w:tcPr>
          <w:p w14:paraId="37B1366A" w14:textId="77777777" w:rsidR="007D3987" w:rsidRPr="00F66349" w:rsidRDefault="007D3987" w:rsidP="007D3987">
            <w:r w:rsidRPr="00F66349">
              <w:t>gender</w:t>
            </w:r>
          </w:p>
        </w:tc>
        <w:tc>
          <w:tcPr>
            <w:tcW w:w="3198" w:type="dxa"/>
            <w:noWrap/>
            <w:hideMark/>
          </w:tcPr>
          <w:p w14:paraId="24815601" w14:textId="77777777" w:rsidR="007D3987" w:rsidRPr="00F66349" w:rsidRDefault="007D3987" w:rsidP="007D3987">
            <w:pPr>
              <w:rPr>
                <w:i/>
                <w:iCs/>
              </w:rPr>
            </w:pPr>
            <w:r w:rsidRPr="00F66349">
              <w:rPr>
                <w:i/>
                <w:iCs/>
              </w:rPr>
              <w:t>Female</w:t>
            </w:r>
          </w:p>
        </w:tc>
        <w:tc>
          <w:tcPr>
            <w:tcW w:w="929" w:type="dxa"/>
            <w:noWrap/>
            <w:hideMark/>
          </w:tcPr>
          <w:p w14:paraId="10CD2182" w14:textId="77777777" w:rsidR="007D3987" w:rsidRPr="00F66349" w:rsidRDefault="007D3987" w:rsidP="007D3987">
            <w:r w:rsidRPr="00F66349">
              <w:t>4882</w:t>
            </w:r>
          </w:p>
        </w:tc>
        <w:tc>
          <w:tcPr>
            <w:tcW w:w="796" w:type="dxa"/>
            <w:noWrap/>
            <w:hideMark/>
          </w:tcPr>
          <w:p w14:paraId="288B3419" w14:textId="77777777" w:rsidR="007D3987" w:rsidRPr="00F66349" w:rsidRDefault="007D3987" w:rsidP="007D3987">
            <w:r w:rsidRPr="00F66349">
              <w:t>29394</w:t>
            </w:r>
          </w:p>
        </w:tc>
        <w:tc>
          <w:tcPr>
            <w:tcW w:w="1952" w:type="dxa"/>
            <w:noWrap/>
            <w:hideMark/>
          </w:tcPr>
          <w:p w14:paraId="7F5A5B93" w14:textId="24738F88" w:rsidR="007D3987" w:rsidRPr="00F66349" w:rsidRDefault="007D3987" w:rsidP="007D3987">
            <w:r>
              <w:t>Referent</w:t>
            </w:r>
          </w:p>
        </w:tc>
        <w:tc>
          <w:tcPr>
            <w:tcW w:w="2176" w:type="dxa"/>
            <w:noWrap/>
            <w:hideMark/>
          </w:tcPr>
          <w:p w14:paraId="487814F5" w14:textId="7D55D4C4" w:rsidR="007D3987" w:rsidRPr="00F66349" w:rsidRDefault="007D3987" w:rsidP="007D3987">
            <w:ins w:id="161" w:author="Veronica Vieira" w:date="2020-07-20T12:40:00Z">
              <w:r>
                <w:t>Referent</w:t>
              </w:r>
            </w:ins>
          </w:p>
        </w:tc>
      </w:tr>
      <w:tr w:rsidR="007D3987" w:rsidRPr="00F66349" w14:paraId="289AB147" w14:textId="77777777" w:rsidTr="007D3987">
        <w:trPr>
          <w:trHeight w:val="290"/>
        </w:trPr>
        <w:tc>
          <w:tcPr>
            <w:tcW w:w="847" w:type="dxa"/>
            <w:vMerge/>
            <w:hideMark/>
          </w:tcPr>
          <w:p w14:paraId="4F6981D9" w14:textId="77777777" w:rsidR="007D3987" w:rsidRPr="00F66349" w:rsidRDefault="007D3987" w:rsidP="007D3987"/>
        </w:tc>
        <w:tc>
          <w:tcPr>
            <w:tcW w:w="3198" w:type="dxa"/>
            <w:noWrap/>
            <w:hideMark/>
          </w:tcPr>
          <w:p w14:paraId="1DA74A0F" w14:textId="77777777" w:rsidR="007D3987" w:rsidRPr="00F66349" w:rsidRDefault="007D3987" w:rsidP="007D3987">
            <w:pPr>
              <w:rPr>
                <w:i/>
                <w:iCs/>
              </w:rPr>
            </w:pPr>
            <w:r w:rsidRPr="00F66349">
              <w:rPr>
                <w:i/>
                <w:iCs/>
              </w:rPr>
              <w:t>Male</w:t>
            </w:r>
          </w:p>
        </w:tc>
        <w:tc>
          <w:tcPr>
            <w:tcW w:w="929" w:type="dxa"/>
            <w:noWrap/>
            <w:hideMark/>
          </w:tcPr>
          <w:p w14:paraId="35D0EE54" w14:textId="77777777" w:rsidR="007D3987" w:rsidRPr="00F66349" w:rsidRDefault="007D3987" w:rsidP="007D3987">
            <w:r w:rsidRPr="00F66349">
              <w:t>5063</w:t>
            </w:r>
          </w:p>
        </w:tc>
        <w:tc>
          <w:tcPr>
            <w:tcW w:w="796" w:type="dxa"/>
            <w:noWrap/>
            <w:hideMark/>
          </w:tcPr>
          <w:p w14:paraId="2B53CDEE" w14:textId="77777777" w:rsidR="007D3987" w:rsidRPr="00F66349" w:rsidRDefault="007D3987" w:rsidP="007D3987">
            <w:r w:rsidRPr="00F66349">
              <w:t>24525</w:t>
            </w:r>
          </w:p>
        </w:tc>
        <w:tc>
          <w:tcPr>
            <w:tcW w:w="1952" w:type="dxa"/>
            <w:noWrap/>
            <w:hideMark/>
          </w:tcPr>
          <w:p w14:paraId="490FECE4" w14:textId="77777777" w:rsidR="007D3987" w:rsidRPr="00F66349" w:rsidRDefault="007D3987" w:rsidP="007D3987">
            <w:r w:rsidRPr="00F66349">
              <w:t>1.36 (1.30 - 1.43)</w:t>
            </w:r>
          </w:p>
        </w:tc>
        <w:tc>
          <w:tcPr>
            <w:tcW w:w="2176" w:type="dxa"/>
            <w:noWrap/>
            <w:hideMark/>
          </w:tcPr>
          <w:p w14:paraId="02FFC0F9" w14:textId="77777777" w:rsidR="007D3987" w:rsidRPr="00F66349" w:rsidRDefault="007D3987" w:rsidP="007D3987">
            <w:r w:rsidRPr="00F66349">
              <w:t>1.36 (1.30 - 1.42)</w:t>
            </w:r>
          </w:p>
        </w:tc>
      </w:tr>
      <w:tr w:rsidR="007D3987" w:rsidRPr="00F66349" w14:paraId="7FFC0B6F" w14:textId="77777777" w:rsidTr="007D3987">
        <w:trPr>
          <w:trHeight w:val="290"/>
        </w:trPr>
        <w:tc>
          <w:tcPr>
            <w:tcW w:w="847" w:type="dxa"/>
            <w:vMerge w:val="restart"/>
            <w:noWrap/>
            <w:hideMark/>
          </w:tcPr>
          <w:p w14:paraId="518FB9B3" w14:textId="77777777" w:rsidR="007D3987" w:rsidRPr="00F66349" w:rsidRDefault="007D3987" w:rsidP="007D3987">
            <w:r w:rsidRPr="00F66349">
              <w:t>race</w:t>
            </w:r>
          </w:p>
        </w:tc>
        <w:tc>
          <w:tcPr>
            <w:tcW w:w="3198" w:type="dxa"/>
            <w:noWrap/>
            <w:hideMark/>
          </w:tcPr>
          <w:p w14:paraId="11D3EEC2" w14:textId="0D65BEE7" w:rsidR="007D3987" w:rsidRPr="00F66349" w:rsidRDefault="007D3987" w:rsidP="007D3987">
            <w:pPr>
              <w:rPr>
                <w:i/>
                <w:iCs/>
              </w:rPr>
            </w:pPr>
            <w:ins w:id="162" w:author="Veronica Vieira" w:date="2020-07-20T12:27:00Z">
              <w:r>
                <w:rPr>
                  <w:i/>
                  <w:iCs/>
                </w:rPr>
                <w:t xml:space="preserve">Non-Hispanic </w:t>
              </w:r>
            </w:ins>
            <w:r w:rsidRPr="00F66349">
              <w:rPr>
                <w:i/>
                <w:iCs/>
              </w:rPr>
              <w:t>White</w:t>
            </w:r>
          </w:p>
        </w:tc>
        <w:tc>
          <w:tcPr>
            <w:tcW w:w="929" w:type="dxa"/>
            <w:noWrap/>
            <w:hideMark/>
          </w:tcPr>
          <w:p w14:paraId="0A7B3D14" w14:textId="77777777" w:rsidR="007D3987" w:rsidRPr="00F66349" w:rsidRDefault="007D3987" w:rsidP="007D3987">
            <w:r w:rsidRPr="00F66349">
              <w:t>7219</w:t>
            </w:r>
          </w:p>
        </w:tc>
        <w:tc>
          <w:tcPr>
            <w:tcW w:w="796" w:type="dxa"/>
            <w:noWrap/>
            <w:hideMark/>
          </w:tcPr>
          <w:p w14:paraId="34E2EF60" w14:textId="77777777" w:rsidR="007D3987" w:rsidRPr="00F66349" w:rsidRDefault="007D3987" w:rsidP="007D3987">
            <w:r w:rsidRPr="00F66349">
              <w:t>38816</w:t>
            </w:r>
          </w:p>
        </w:tc>
        <w:tc>
          <w:tcPr>
            <w:tcW w:w="1952" w:type="dxa"/>
            <w:noWrap/>
            <w:hideMark/>
          </w:tcPr>
          <w:p w14:paraId="0105F7D1" w14:textId="12A07C43" w:rsidR="007D3987" w:rsidRPr="00F66349" w:rsidRDefault="007D3987" w:rsidP="007D3987">
            <w:r>
              <w:t>Referent</w:t>
            </w:r>
          </w:p>
        </w:tc>
        <w:tc>
          <w:tcPr>
            <w:tcW w:w="2176" w:type="dxa"/>
            <w:noWrap/>
            <w:hideMark/>
          </w:tcPr>
          <w:p w14:paraId="5D00BA68" w14:textId="751BE4B6" w:rsidR="007D3987" w:rsidRPr="00F66349" w:rsidRDefault="007D3987" w:rsidP="007D3987">
            <w:ins w:id="163" w:author="Veronica Vieira" w:date="2020-07-20T12:40:00Z">
              <w:r>
                <w:t>Referent</w:t>
              </w:r>
            </w:ins>
          </w:p>
        </w:tc>
      </w:tr>
      <w:tr w:rsidR="007D3987" w:rsidRPr="00F66349" w14:paraId="62596938" w14:textId="77777777" w:rsidTr="007D3987">
        <w:trPr>
          <w:trHeight w:val="290"/>
        </w:trPr>
        <w:tc>
          <w:tcPr>
            <w:tcW w:w="847" w:type="dxa"/>
            <w:vMerge/>
            <w:hideMark/>
          </w:tcPr>
          <w:p w14:paraId="034F9CF6" w14:textId="77777777" w:rsidR="007D3987" w:rsidRPr="00F66349" w:rsidRDefault="007D3987" w:rsidP="007D3987"/>
        </w:tc>
        <w:tc>
          <w:tcPr>
            <w:tcW w:w="3198" w:type="dxa"/>
            <w:noWrap/>
            <w:hideMark/>
          </w:tcPr>
          <w:p w14:paraId="204531C1" w14:textId="77777777" w:rsidR="007D3987" w:rsidRPr="00F66349" w:rsidRDefault="007D3987" w:rsidP="007D3987">
            <w:pPr>
              <w:rPr>
                <w:i/>
                <w:iCs/>
              </w:rPr>
            </w:pPr>
            <w:r w:rsidRPr="00F66349">
              <w:rPr>
                <w:i/>
                <w:iCs/>
              </w:rPr>
              <w:t>American Indian or Alaska Native</w:t>
            </w:r>
          </w:p>
        </w:tc>
        <w:tc>
          <w:tcPr>
            <w:tcW w:w="929" w:type="dxa"/>
            <w:noWrap/>
            <w:hideMark/>
          </w:tcPr>
          <w:p w14:paraId="19928F49" w14:textId="77777777" w:rsidR="007D3987" w:rsidRPr="00F66349" w:rsidRDefault="007D3987" w:rsidP="007D3987">
            <w:r w:rsidRPr="00F66349">
              <w:t>37</w:t>
            </w:r>
          </w:p>
        </w:tc>
        <w:tc>
          <w:tcPr>
            <w:tcW w:w="796" w:type="dxa"/>
            <w:noWrap/>
            <w:hideMark/>
          </w:tcPr>
          <w:p w14:paraId="268FA9A7" w14:textId="77777777" w:rsidR="007D3987" w:rsidRPr="00F66349" w:rsidRDefault="007D3987" w:rsidP="007D3987">
            <w:r w:rsidRPr="00F66349">
              <w:t>181</w:t>
            </w:r>
          </w:p>
        </w:tc>
        <w:tc>
          <w:tcPr>
            <w:tcW w:w="1952" w:type="dxa"/>
            <w:noWrap/>
            <w:hideMark/>
          </w:tcPr>
          <w:p w14:paraId="706C461B" w14:textId="77777777" w:rsidR="007D3987" w:rsidRPr="00F66349" w:rsidRDefault="007D3987" w:rsidP="007D3987">
            <w:r w:rsidRPr="00F66349">
              <w:t>0.98 (0.68 - 1.43)</w:t>
            </w:r>
          </w:p>
        </w:tc>
        <w:tc>
          <w:tcPr>
            <w:tcW w:w="2176" w:type="dxa"/>
            <w:noWrap/>
            <w:hideMark/>
          </w:tcPr>
          <w:p w14:paraId="04CA5CDE" w14:textId="77777777" w:rsidR="007D3987" w:rsidRPr="00F66349" w:rsidRDefault="007D3987" w:rsidP="007D3987">
            <w:r w:rsidRPr="00F66349">
              <w:t>1.00 (0.69 - 1.46)</w:t>
            </w:r>
          </w:p>
        </w:tc>
      </w:tr>
      <w:tr w:rsidR="007D3987" w:rsidRPr="00F66349" w14:paraId="0F9B9CD8" w14:textId="77777777" w:rsidTr="007D3987">
        <w:trPr>
          <w:trHeight w:val="290"/>
        </w:trPr>
        <w:tc>
          <w:tcPr>
            <w:tcW w:w="847" w:type="dxa"/>
            <w:vMerge/>
            <w:hideMark/>
          </w:tcPr>
          <w:p w14:paraId="1B266881" w14:textId="77777777" w:rsidR="007D3987" w:rsidRPr="00F66349" w:rsidRDefault="007D3987" w:rsidP="007D3987"/>
        </w:tc>
        <w:tc>
          <w:tcPr>
            <w:tcW w:w="3198" w:type="dxa"/>
            <w:noWrap/>
            <w:hideMark/>
          </w:tcPr>
          <w:p w14:paraId="2B83EA91" w14:textId="77777777" w:rsidR="007D3987" w:rsidRPr="00F66349" w:rsidRDefault="007D3987" w:rsidP="007D3987">
            <w:pPr>
              <w:rPr>
                <w:i/>
                <w:iCs/>
              </w:rPr>
            </w:pPr>
            <w:r w:rsidRPr="00F66349">
              <w:rPr>
                <w:i/>
                <w:iCs/>
              </w:rPr>
              <w:t>Hispanic or Latino</w:t>
            </w:r>
          </w:p>
        </w:tc>
        <w:tc>
          <w:tcPr>
            <w:tcW w:w="929" w:type="dxa"/>
            <w:noWrap/>
            <w:hideMark/>
          </w:tcPr>
          <w:p w14:paraId="7ECA7E02" w14:textId="77777777" w:rsidR="007D3987" w:rsidRPr="00F66349" w:rsidRDefault="007D3987" w:rsidP="007D3987">
            <w:r w:rsidRPr="00F66349">
              <w:t>1476</w:t>
            </w:r>
          </w:p>
        </w:tc>
        <w:tc>
          <w:tcPr>
            <w:tcW w:w="796" w:type="dxa"/>
            <w:noWrap/>
            <w:hideMark/>
          </w:tcPr>
          <w:p w14:paraId="395121EA" w14:textId="77777777" w:rsidR="007D3987" w:rsidRPr="00F66349" w:rsidRDefault="007D3987" w:rsidP="007D3987">
            <w:r w:rsidRPr="00F66349">
              <w:t>4487</w:t>
            </w:r>
          </w:p>
        </w:tc>
        <w:tc>
          <w:tcPr>
            <w:tcW w:w="1952" w:type="dxa"/>
            <w:noWrap/>
            <w:hideMark/>
          </w:tcPr>
          <w:p w14:paraId="788EEC57" w14:textId="77777777" w:rsidR="007D3987" w:rsidRPr="00F66349" w:rsidRDefault="007D3987" w:rsidP="007D3987">
            <w:r w:rsidRPr="00F66349">
              <w:t>1.30 (1.21 - 1.40)</w:t>
            </w:r>
          </w:p>
        </w:tc>
        <w:tc>
          <w:tcPr>
            <w:tcW w:w="2176" w:type="dxa"/>
            <w:noWrap/>
            <w:hideMark/>
          </w:tcPr>
          <w:p w14:paraId="1E0DB9BF" w14:textId="77777777" w:rsidR="007D3987" w:rsidRPr="00F66349" w:rsidRDefault="007D3987" w:rsidP="007D3987">
            <w:r w:rsidRPr="00F66349">
              <w:t>1.30 (1.21 - 1.40)</w:t>
            </w:r>
          </w:p>
        </w:tc>
      </w:tr>
      <w:tr w:rsidR="007D3987" w:rsidRPr="00F66349" w14:paraId="0D44A802" w14:textId="77777777" w:rsidTr="007D3987">
        <w:trPr>
          <w:trHeight w:val="290"/>
        </w:trPr>
        <w:tc>
          <w:tcPr>
            <w:tcW w:w="847" w:type="dxa"/>
            <w:vMerge/>
            <w:hideMark/>
          </w:tcPr>
          <w:p w14:paraId="5FDCD6BE" w14:textId="77777777" w:rsidR="007D3987" w:rsidRPr="00F66349" w:rsidRDefault="007D3987" w:rsidP="007D3987"/>
        </w:tc>
        <w:tc>
          <w:tcPr>
            <w:tcW w:w="3198" w:type="dxa"/>
            <w:noWrap/>
            <w:hideMark/>
          </w:tcPr>
          <w:p w14:paraId="362733C8" w14:textId="77777777" w:rsidR="007D3987" w:rsidRPr="00F66349" w:rsidRDefault="007D3987" w:rsidP="007D3987">
            <w:pPr>
              <w:rPr>
                <w:i/>
                <w:iCs/>
              </w:rPr>
            </w:pPr>
            <w:r w:rsidRPr="00F66349">
              <w:rPr>
                <w:i/>
                <w:iCs/>
              </w:rPr>
              <w:t>Native Hawaiian or Other Pac. Islander</w:t>
            </w:r>
          </w:p>
        </w:tc>
        <w:tc>
          <w:tcPr>
            <w:tcW w:w="929" w:type="dxa"/>
            <w:noWrap/>
            <w:hideMark/>
          </w:tcPr>
          <w:p w14:paraId="18FA43B2" w14:textId="77777777" w:rsidR="007D3987" w:rsidRPr="00F66349" w:rsidRDefault="007D3987" w:rsidP="007D3987">
            <w:r w:rsidRPr="00F66349">
              <w:t>59</w:t>
            </w:r>
          </w:p>
        </w:tc>
        <w:tc>
          <w:tcPr>
            <w:tcW w:w="796" w:type="dxa"/>
            <w:noWrap/>
            <w:hideMark/>
          </w:tcPr>
          <w:p w14:paraId="5403B471" w14:textId="77777777" w:rsidR="007D3987" w:rsidRPr="00F66349" w:rsidRDefault="007D3987" w:rsidP="007D3987">
            <w:r w:rsidRPr="00F66349">
              <w:t>1076</w:t>
            </w:r>
          </w:p>
        </w:tc>
        <w:tc>
          <w:tcPr>
            <w:tcW w:w="1952" w:type="dxa"/>
            <w:noWrap/>
            <w:hideMark/>
          </w:tcPr>
          <w:p w14:paraId="2D2E3668" w14:textId="77777777" w:rsidR="007D3987" w:rsidRPr="00F66349" w:rsidRDefault="007D3987" w:rsidP="007D3987">
            <w:r w:rsidRPr="00F66349">
              <w:t>0.21 (0.16 - 0.27)</w:t>
            </w:r>
          </w:p>
        </w:tc>
        <w:tc>
          <w:tcPr>
            <w:tcW w:w="2176" w:type="dxa"/>
            <w:noWrap/>
            <w:hideMark/>
          </w:tcPr>
          <w:p w14:paraId="60EA0813" w14:textId="77777777" w:rsidR="007D3987" w:rsidRPr="00F66349" w:rsidRDefault="007D3987" w:rsidP="007D3987">
            <w:r w:rsidRPr="00F66349">
              <w:t>0.21 (0.16 - 0.27)</w:t>
            </w:r>
          </w:p>
        </w:tc>
      </w:tr>
      <w:tr w:rsidR="007D3987" w:rsidRPr="00F66349" w14:paraId="4F281062" w14:textId="77777777" w:rsidTr="007D3987">
        <w:trPr>
          <w:trHeight w:val="290"/>
        </w:trPr>
        <w:tc>
          <w:tcPr>
            <w:tcW w:w="847" w:type="dxa"/>
            <w:vMerge/>
            <w:hideMark/>
          </w:tcPr>
          <w:p w14:paraId="1DEE05CF" w14:textId="77777777" w:rsidR="007D3987" w:rsidRPr="00F66349" w:rsidRDefault="007D3987" w:rsidP="007D3987"/>
        </w:tc>
        <w:tc>
          <w:tcPr>
            <w:tcW w:w="3198" w:type="dxa"/>
            <w:noWrap/>
            <w:hideMark/>
          </w:tcPr>
          <w:p w14:paraId="4F6188B3" w14:textId="77777777" w:rsidR="007D3987" w:rsidRPr="00F66349" w:rsidRDefault="007D3987" w:rsidP="007D3987">
            <w:pPr>
              <w:rPr>
                <w:i/>
                <w:iCs/>
              </w:rPr>
            </w:pPr>
            <w:r w:rsidRPr="00F66349">
              <w:rPr>
                <w:i/>
                <w:iCs/>
              </w:rPr>
              <w:t>Asian</w:t>
            </w:r>
          </w:p>
        </w:tc>
        <w:tc>
          <w:tcPr>
            <w:tcW w:w="929" w:type="dxa"/>
            <w:noWrap/>
            <w:hideMark/>
          </w:tcPr>
          <w:p w14:paraId="6BC62533" w14:textId="77777777" w:rsidR="007D3987" w:rsidRPr="00F66349" w:rsidRDefault="007D3987" w:rsidP="007D3987">
            <w:r w:rsidRPr="00F66349">
              <w:t>960</w:t>
            </w:r>
          </w:p>
        </w:tc>
        <w:tc>
          <w:tcPr>
            <w:tcW w:w="796" w:type="dxa"/>
            <w:noWrap/>
            <w:hideMark/>
          </w:tcPr>
          <w:p w14:paraId="2B8DFE21" w14:textId="77777777" w:rsidR="007D3987" w:rsidRPr="00F66349" w:rsidRDefault="007D3987" w:rsidP="007D3987">
            <w:r w:rsidRPr="00F66349">
              <w:t>8093</w:t>
            </w:r>
          </w:p>
        </w:tc>
        <w:tc>
          <w:tcPr>
            <w:tcW w:w="1952" w:type="dxa"/>
            <w:noWrap/>
            <w:hideMark/>
          </w:tcPr>
          <w:p w14:paraId="015B0159" w14:textId="77777777" w:rsidR="007D3987" w:rsidRPr="00F66349" w:rsidRDefault="007D3987" w:rsidP="007D3987">
            <w:r w:rsidRPr="00F66349">
              <w:t>0.54 (0.50 - 0.58)</w:t>
            </w:r>
          </w:p>
        </w:tc>
        <w:tc>
          <w:tcPr>
            <w:tcW w:w="2176" w:type="dxa"/>
            <w:noWrap/>
            <w:hideMark/>
          </w:tcPr>
          <w:p w14:paraId="1B4F6024" w14:textId="77777777" w:rsidR="007D3987" w:rsidRPr="00F66349" w:rsidRDefault="007D3987" w:rsidP="007D3987">
            <w:r w:rsidRPr="00F66349">
              <w:t>0.54 (0.50 - 0.59)</w:t>
            </w:r>
          </w:p>
        </w:tc>
      </w:tr>
      <w:tr w:rsidR="007D3987" w:rsidRPr="00F66349" w14:paraId="192246DC" w14:textId="77777777" w:rsidTr="007D3987">
        <w:trPr>
          <w:trHeight w:val="290"/>
        </w:trPr>
        <w:tc>
          <w:tcPr>
            <w:tcW w:w="847" w:type="dxa"/>
            <w:vMerge/>
            <w:hideMark/>
          </w:tcPr>
          <w:p w14:paraId="4F0953A2" w14:textId="77777777" w:rsidR="007D3987" w:rsidRPr="00F66349" w:rsidRDefault="007D3987" w:rsidP="007D3987"/>
        </w:tc>
        <w:tc>
          <w:tcPr>
            <w:tcW w:w="3198" w:type="dxa"/>
            <w:noWrap/>
            <w:hideMark/>
          </w:tcPr>
          <w:p w14:paraId="33DA4FB5" w14:textId="77777777" w:rsidR="007D3987" w:rsidRPr="00F66349" w:rsidRDefault="007D3987" w:rsidP="007D3987">
            <w:pPr>
              <w:rPr>
                <w:i/>
                <w:iCs/>
              </w:rPr>
            </w:pPr>
            <w:r w:rsidRPr="00F66349">
              <w:rPr>
                <w:i/>
                <w:iCs/>
              </w:rPr>
              <w:t>Black or African American</w:t>
            </w:r>
          </w:p>
        </w:tc>
        <w:tc>
          <w:tcPr>
            <w:tcW w:w="929" w:type="dxa"/>
            <w:noWrap/>
            <w:hideMark/>
          </w:tcPr>
          <w:p w14:paraId="5930B522" w14:textId="77777777" w:rsidR="007D3987" w:rsidRPr="00F66349" w:rsidRDefault="007D3987" w:rsidP="007D3987">
            <w:r w:rsidRPr="00F66349">
              <w:t>194</w:t>
            </w:r>
          </w:p>
        </w:tc>
        <w:tc>
          <w:tcPr>
            <w:tcW w:w="796" w:type="dxa"/>
            <w:noWrap/>
            <w:hideMark/>
          </w:tcPr>
          <w:p w14:paraId="3CA1C626" w14:textId="77777777" w:rsidR="007D3987" w:rsidRPr="00F66349" w:rsidRDefault="007D3987" w:rsidP="007D3987">
            <w:r w:rsidRPr="00F66349">
              <w:t>1266</w:t>
            </w:r>
          </w:p>
        </w:tc>
        <w:tc>
          <w:tcPr>
            <w:tcW w:w="1952" w:type="dxa"/>
            <w:noWrap/>
            <w:hideMark/>
          </w:tcPr>
          <w:p w14:paraId="253B6FC1" w14:textId="77777777" w:rsidR="007D3987" w:rsidRPr="00F66349" w:rsidRDefault="007D3987" w:rsidP="007D3987">
            <w:r w:rsidRPr="00F66349">
              <w:t>0.60 (0.51 - 0.71)</w:t>
            </w:r>
          </w:p>
        </w:tc>
        <w:tc>
          <w:tcPr>
            <w:tcW w:w="2176" w:type="dxa"/>
            <w:noWrap/>
            <w:hideMark/>
          </w:tcPr>
          <w:p w14:paraId="743B11AE" w14:textId="77777777" w:rsidR="007D3987" w:rsidRPr="00F66349" w:rsidRDefault="007D3987" w:rsidP="007D3987">
            <w:r w:rsidRPr="00F66349">
              <w:t>0.61 (0.52 - 0.72)</w:t>
            </w:r>
          </w:p>
        </w:tc>
      </w:tr>
      <w:tr w:rsidR="007D3987" w:rsidRPr="00F66349" w14:paraId="5CF903A4" w14:textId="77777777" w:rsidTr="007D3987">
        <w:trPr>
          <w:trHeight w:val="290"/>
        </w:trPr>
        <w:tc>
          <w:tcPr>
            <w:tcW w:w="847" w:type="dxa"/>
            <w:noWrap/>
            <w:textDirection w:val="btLr"/>
            <w:hideMark/>
          </w:tcPr>
          <w:p w14:paraId="53052922" w14:textId="77777777" w:rsidR="007D3987" w:rsidRPr="00F66349" w:rsidRDefault="007D3987" w:rsidP="007D3987"/>
        </w:tc>
        <w:tc>
          <w:tcPr>
            <w:tcW w:w="3198" w:type="dxa"/>
            <w:noWrap/>
            <w:hideMark/>
          </w:tcPr>
          <w:p w14:paraId="0807D492" w14:textId="6DCC9A46" w:rsidR="007D3987" w:rsidRPr="00F66349" w:rsidRDefault="007D3987" w:rsidP="007D3987">
            <w:pPr>
              <w:rPr>
                <w:i/>
                <w:iCs/>
              </w:rPr>
            </w:pPr>
            <w:r w:rsidRPr="00F66349">
              <w:rPr>
                <w:i/>
                <w:iCs/>
              </w:rPr>
              <w:t>median house income (</w:t>
            </w:r>
            <w:del w:id="164" w:author="Veronica Vieira" w:date="2020-07-20T12:41:00Z">
              <w:r w:rsidRPr="00F66349" w:rsidDel="007D3987">
                <w:rPr>
                  <w:i/>
                  <w:iCs/>
                </w:rPr>
                <w:delText xml:space="preserve">by </w:delText>
              </w:r>
            </w:del>
            <w:ins w:id="165" w:author="Veronica Vieira" w:date="2020-07-20T12:41:00Z">
              <w:r>
                <w:rPr>
                  <w:i/>
                  <w:iCs/>
                </w:rPr>
                <w:t>per</w:t>
              </w:r>
              <w:r w:rsidRPr="00F66349">
                <w:rPr>
                  <w:i/>
                  <w:iCs/>
                </w:rPr>
                <w:t xml:space="preserve"> </w:t>
              </w:r>
              <w:r>
                <w:rPr>
                  <w:i/>
                  <w:iCs/>
                </w:rPr>
                <w:t>$</w:t>
              </w:r>
            </w:ins>
            <w:r w:rsidRPr="00F66349">
              <w:rPr>
                <w:i/>
                <w:iCs/>
              </w:rPr>
              <w:t>10k)</w:t>
            </w:r>
          </w:p>
        </w:tc>
        <w:tc>
          <w:tcPr>
            <w:tcW w:w="929" w:type="dxa"/>
            <w:noWrap/>
            <w:hideMark/>
          </w:tcPr>
          <w:p w14:paraId="2F72A900" w14:textId="77777777" w:rsidR="007D3987" w:rsidRPr="00F66349" w:rsidRDefault="007D3987" w:rsidP="007D3987">
            <w:pPr>
              <w:rPr>
                <w:i/>
                <w:iCs/>
              </w:rPr>
            </w:pPr>
          </w:p>
        </w:tc>
        <w:tc>
          <w:tcPr>
            <w:tcW w:w="796" w:type="dxa"/>
            <w:noWrap/>
            <w:hideMark/>
          </w:tcPr>
          <w:p w14:paraId="5CCA352C" w14:textId="77777777" w:rsidR="007D3987" w:rsidRPr="00F66349" w:rsidRDefault="007D3987" w:rsidP="007D3987"/>
        </w:tc>
        <w:tc>
          <w:tcPr>
            <w:tcW w:w="1952" w:type="dxa"/>
            <w:noWrap/>
            <w:hideMark/>
          </w:tcPr>
          <w:p w14:paraId="5466C076" w14:textId="77777777" w:rsidR="007D3987" w:rsidRPr="00F66349" w:rsidRDefault="007D3987" w:rsidP="007D3987">
            <w:r w:rsidRPr="00F66349">
              <w:t>0.89 (0.86 - 0.92)</w:t>
            </w:r>
          </w:p>
        </w:tc>
        <w:tc>
          <w:tcPr>
            <w:tcW w:w="2176" w:type="dxa"/>
            <w:noWrap/>
            <w:hideMark/>
          </w:tcPr>
          <w:p w14:paraId="04F242CA" w14:textId="77777777" w:rsidR="007D3987" w:rsidRPr="00F66349" w:rsidRDefault="007D3987" w:rsidP="007D3987">
            <w:commentRangeStart w:id="166"/>
            <w:r w:rsidRPr="00F66349">
              <w:t>1.09 (1.04 - 1.14)</w:t>
            </w:r>
            <w:commentRangeEnd w:id="166"/>
            <w:r w:rsidR="008D1CB5">
              <w:rPr>
                <w:rStyle w:val="CommentReference"/>
              </w:rPr>
              <w:commentReference w:id="166"/>
            </w:r>
          </w:p>
        </w:tc>
      </w:tr>
      <w:tr w:rsidR="007D3987" w:rsidRPr="00F66349" w14:paraId="2877C487" w14:textId="77777777" w:rsidTr="007D3987">
        <w:trPr>
          <w:trHeight w:val="320"/>
        </w:trPr>
        <w:tc>
          <w:tcPr>
            <w:tcW w:w="847" w:type="dxa"/>
            <w:vMerge w:val="restart"/>
            <w:noWrap/>
            <w:textDirection w:val="btLr"/>
            <w:hideMark/>
          </w:tcPr>
          <w:p w14:paraId="580D96A0" w14:textId="77777777" w:rsidR="007D3987" w:rsidRPr="00F66349" w:rsidRDefault="007D3987" w:rsidP="007D3987">
            <w:r w:rsidRPr="00F66349">
              <w:t>Month</w:t>
            </w:r>
          </w:p>
        </w:tc>
        <w:tc>
          <w:tcPr>
            <w:tcW w:w="3198" w:type="dxa"/>
            <w:noWrap/>
            <w:hideMark/>
          </w:tcPr>
          <w:p w14:paraId="1C584F1F" w14:textId="77777777" w:rsidR="007D3987" w:rsidRPr="00F66349" w:rsidRDefault="007D3987" w:rsidP="007D3987">
            <w:pPr>
              <w:rPr>
                <w:i/>
                <w:iCs/>
              </w:rPr>
            </w:pPr>
            <w:r w:rsidRPr="00F66349">
              <w:rPr>
                <w:i/>
                <w:iCs/>
              </w:rPr>
              <w:t>March</w:t>
            </w:r>
          </w:p>
        </w:tc>
        <w:tc>
          <w:tcPr>
            <w:tcW w:w="929" w:type="dxa"/>
            <w:noWrap/>
            <w:hideMark/>
          </w:tcPr>
          <w:p w14:paraId="02E00752" w14:textId="77777777" w:rsidR="007D3987" w:rsidRPr="00F66349" w:rsidRDefault="007D3987" w:rsidP="007D3987">
            <w:r w:rsidRPr="00F66349">
              <w:t>639</w:t>
            </w:r>
          </w:p>
        </w:tc>
        <w:tc>
          <w:tcPr>
            <w:tcW w:w="796" w:type="dxa"/>
            <w:noWrap/>
            <w:hideMark/>
          </w:tcPr>
          <w:p w14:paraId="67858AF6" w14:textId="77777777" w:rsidR="007D3987" w:rsidRPr="00F66349" w:rsidRDefault="007D3987" w:rsidP="007D3987">
            <w:r w:rsidRPr="00F66349">
              <w:t>2226</w:t>
            </w:r>
          </w:p>
        </w:tc>
        <w:tc>
          <w:tcPr>
            <w:tcW w:w="1952" w:type="dxa"/>
            <w:noWrap/>
            <w:hideMark/>
          </w:tcPr>
          <w:p w14:paraId="0930E5BA" w14:textId="3ABDF0F2" w:rsidR="007D3987" w:rsidRPr="00F66349" w:rsidRDefault="007D3987" w:rsidP="007D3987">
            <w:r>
              <w:t>Referent</w:t>
            </w:r>
          </w:p>
        </w:tc>
        <w:tc>
          <w:tcPr>
            <w:tcW w:w="2176" w:type="dxa"/>
            <w:noWrap/>
            <w:hideMark/>
          </w:tcPr>
          <w:p w14:paraId="33E9B955" w14:textId="127AB298" w:rsidR="007D3987" w:rsidRPr="00F66349" w:rsidRDefault="007D3987" w:rsidP="007D3987">
            <w:ins w:id="167" w:author="Veronica Vieira" w:date="2020-07-20T12:40:00Z">
              <w:r>
                <w:t>Referent</w:t>
              </w:r>
            </w:ins>
          </w:p>
        </w:tc>
      </w:tr>
      <w:tr w:rsidR="007D3987" w:rsidRPr="00F66349" w14:paraId="51C6929F" w14:textId="77777777" w:rsidTr="007D3987">
        <w:trPr>
          <w:trHeight w:val="290"/>
        </w:trPr>
        <w:tc>
          <w:tcPr>
            <w:tcW w:w="847" w:type="dxa"/>
            <w:vMerge/>
            <w:hideMark/>
          </w:tcPr>
          <w:p w14:paraId="15BB2FEF" w14:textId="77777777" w:rsidR="007D3987" w:rsidRPr="00F66349" w:rsidRDefault="007D3987" w:rsidP="007D3987"/>
        </w:tc>
        <w:tc>
          <w:tcPr>
            <w:tcW w:w="3198" w:type="dxa"/>
            <w:noWrap/>
            <w:hideMark/>
          </w:tcPr>
          <w:p w14:paraId="492AA2D7" w14:textId="77777777" w:rsidR="007D3987" w:rsidRPr="00F66349" w:rsidRDefault="007D3987" w:rsidP="007D3987">
            <w:pPr>
              <w:rPr>
                <w:i/>
                <w:iCs/>
              </w:rPr>
            </w:pPr>
            <w:r w:rsidRPr="00F66349">
              <w:rPr>
                <w:i/>
                <w:iCs/>
              </w:rPr>
              <w:t>April</w:t>
            </w:r>
          </w:p>
        </w:tc>
        <w:tc>
          <w:tcPr>
            <w:tcW w:w="929" w:type="dxa"/>
            <w:noWrap/>
            <w:hideMark/>
          </w:tcPr>
          <w:p w14:paraId="03B5E2BB" w14:textId="77777777" w:rsidR="007D3987" w:rsidRPr="00F66349" w:rsidRDefault="007D3987" w:rsidP="007D3987">
            <w:r w:rsidRPr="00F66349">
              <w:t>1669</w:t>
            </w:r>
          </w:p>
        </w:tc>
        <w:tc>
          <w:tcPr>
            <w:tcW w:w="796" w:type="dxa"/>
            <w:noWrap/>
            <w:hideMark/>
          </w:tcPr>
          <w:p w14:paraId="73C7E47D" w14:textId="77777777" w:rsidR="007D3987" w:rsidRPr="00F66349" w:rsidRDefault="007D3987" w:rsidP="007D3987">
            <w:r w:rsidRPr="00F66349">
              <w:t>8913</w:t>
            </w:r>
          </w:p>
        </w:tc>
        <w:tc>
          <w:tcPr>
            <w:tcW w:w="1952" w:type="dxa"/>
            <w:noWrap/>
            <w:hideMark/>
          </w:tcPr>
          <w:p w14:paraId="56959754" w14:textId="77777777" w:rsidR="007D3987" w:rsidRPr="00F66349" w:rsidRDefault="007D3987" w:rsidP="007D3987">
            <w:r w:rsidRPr="00F66349">
              <w:t>0.41 (0.37 - 0.46)</w:t>
            </w:r>
          </w:p>
        </w:tc>
        <w:tc>
          <w:tcPr>
            <w:tcW w:w="2176" w:type="dxa"/>
            <w:noWrap/>
            <w:hideMark/>
          </w:tcPr>
          <w:p w14:paraId="43DB5E89" w14:textId="77777777" w:rsidR="007D3987" w:rsidRPr="00F66349" w:rsidRDefault="007D3987" w:rsidP="007D3987">
            <w:r w:rsidRPr="00F66349">
              <w:t>3.74 (2.47 - 5.65)</w:t>
            </w:r>
          </w:p>
        </w:tc>
      </w:tr>
      <w:tr w:rsidR="007D3987" w:rsidRPr="00F66349" w14:paraId="37159CC5" w14:textId="77777777" w:rsidTr="007D3987">
        <w:trPr>
          <w:trHeight w:val="290"/>
        </w:trPr>
        <w:tc>
          <w:tcPr>
            <w:tcW w:w="847" w:type="dxa"/>
            <w:vMerge/>
            <w:hideMark/>
          </w:tcPr>
          <w:p w14:paraId="49F3CA55" w14:textId="77777777" w:rsidR="007D3987" w:rsidRPr="00F66349" w:rsidRDefault="007D3987" w:rsidP="007D3987"/>
        </w:tc>
        <w:tc>
          <w:tcPr>
            <w:tcW w:w="3198" w:type="dxa"/>
            <w:noWrap/>
            <w:hideMark/>
          </w:tcPr>
          <w:p w14:paraId="28A6004A" w14:textId="77777777" w:rsidR="007D3987" w:rsidRPr="00F66349" w:rsidRDefault="007D3987" w:rsidP="007D3987">
            <w:pPr>
              <w:rPr>
                <w:i/>
                <w:iCs/>
              </w:rPr>
            </w:pPr>
            <w:r w:rsidRPr="00F66349">
              <w:rPr>
                <w:i/>
                <w:iCs/>
              </w:rPr>
              <w:t>May</w:t>
            </w:r>
          </w:p>
        </w:tc>
        <w:tc>
          <w:tcPr>
            <w:tcW w:w="929" w:type="dxa"/>
            <w:noWrap/>
            <w:hideMark/>
          </w:tcPr>
          <w:p w14:paraId="0365CF75" w14:textId="77777777" w:rsidR="007D3987" w:rsidRPr="00F66349" w:rsidRDefault="007D3987" w:rsidP="007D3987">
            <w:r w:rsidRPr="00F66349">
              <w:t>2795</w:t>
            </w:r>
          </w:p>
        </w:tc>
        <w:tc>
          <w:tcPr>
            <w:tcW w:w="796" w:type="dxa"/>
            <w:noWrap/>
            <w:hideMark/>
          </w:tcPr>
          <w:p w14:paraId="73D4744C" w14:textId="77777777" w:rsidR="007D3987" w:rsidRPr="00F66349" w:rsidRDefault="007D3987" w:rsidP="007D3987">
            <w:r w:rsidRPr="00F66349">
              <w:t>17971</w:t>
            </w:r>
          </w:p>
        </w:tc>
        <w:tc>
          <w:tcPr>
            <w:tcW w:w="1952" w:type="dxa"/>
            <w:noWrap/>
            <w:hideMark/>
          </w:tcPr>
          <w:p w14:paraId="387E7BAD" w14:textId="77777777" w:rsidR="007D3987" w:rsidRPr="00F66349" w:rsidRDefault="007D3987" w:rsidP="007D3987">
            <w:r w:rsidRPr="00F66349">
              <w:t>0.30 (0.27 - 0.34)</w:t>
            </w:r>
          </w:p>
        </w:tc>
        <w:tc>
          <w:tcPr>
            <w:tcW w:w="2176" w:type="dxa"/>
            <w:noWrap/>
            <w:hideMark/>
          </w:tcPr>
          <w:p w14:paraId="675B5D42" w14:textId="77777777" w:rsidR="007D3987" w:rsidRPr="00F66349" w:rsidRDefault="007D3987" w:rsidP="007D3987">
            <w:r w:rsidRPr="00F66349">
              <w:t>4.77 (3.21 - 7.09)</w:t>
            </w:r>
          </w:p>
        </w:tc>
      </w:tr>
      <w:tr w:rsidR="007D3987" w:rsidRPr="00F66349" w14:paraId="4DBFA605" w14:textId="77777777" w:rsidTr="007D3987">
        <w:trPr>
          <w:trHeight w:val="290"/>
        </w:trPr>
        <w:tc>
          <w:tcPr>
            <w:tcW w:w="847" w:type="dxa"/>
            <w:vMerge/>
            <w:hideMark/>
          </w:tcPr>
          <w:p w14:paraId="532C0BB4" w14:textId="77777777" w:rsidR="007D3987" w:rsidRPr="00F66349" w:rsidRDefault="007D3987" w:rsidP="007D3987"/>
        </w:tc>
        <w:tc>
          <w:tcPr>
            <w:tcW w:w="3198" w:type="dxa"/>
            <w:noWrap/>
            <w:hideMark/>
          </w:tcPr>
          <w:p w14:paraId="5BC9E5EF" w14:textId="77777777" w:rsidR="007D3987" w:rsidRPr="00F66349" w:rsidRDefault="007D3987" w:rsidP="007D3987">
            <w:pPr>
              <w:rPr>
                <w:i/>
                <w:iCs/>
              </w:rPr>
            </w:pPr>
            <w:r w:rsidRPr="00F66349">
              <w:rPr>
                <w:i/>
                <w:iCs/>
              </w:rPr>
              <w:t>June</w:t>
            </w:r>
          </w:p>
        </w:tc>
        <w:tc>
          <w:tcPr>
            <w:tcW w:w="929" w:type="dxa"/>
            <w:noWrap/>
            <w:hideMark/>
          </w:tcPr>
          <w:p w14:paraId="6B86F117" w14:textId="77777777" w:rsidR="007D3987" w:rsidRPr="00F66349" w:rsidRDefault="007D3987" w:rsidP="007D3987">
            <w:r w:rsidRPr="00F66349">
              <w:t>4842</w:t>
            </w:r>
          </w:p>
        </w:tc>
        <w:tc>
          <w:tcPr>
            <w:tcW w:w="796" w:type="dxa"/>
            <w:noWrap/>
            <w:hideMark/>
          </w:tcPr>
          <w:p w14:paraId="32DBF572" w14:textId="77777777" w:rsidR="007D3987" w:rsidRPr="00F66349" w:rsidRDefault="007D3987" w:rsidP="007D3987">
            <w:r w:rsidRPr="00F66349">
              <w:t>24809</w:t>
            </w:r>
          </w:p>
        </w:tc>
        <w:tc>
          <w:tcPr>
            <w:tcW w:w="1952" w:type="dxa"/>
            <w:noWrap/>
            <w:hideMark/>
          </w:tcPr>
          <w:p w14:paraId="3B63D415" w14:textId="77777777" w:rsidR="007D3987" w:rsidRPr="00F66349" w:rsidRDefault="007D3987" w:rsidP="007D3987">
            <w:r w:rsidRPr="00F66349">
              <w:t>0.40 (0.36 - 0.44)</w:t>
            </w:r>
          </w:p>
        </w:tc>
        <w:tc>
          <w:tcPr>
            <w:tcW w:w="2176" w:type="dxa"/>
            <w:noWrap/>
            <w:hideMark/>
          </w:tcPr>
          <w:p w14:paraId="7FCBEFE8" w14:textId="77777777" w:rsidR="007D3987" w:rsidRPr="00F66349" w:rsidRDefault="007D3987" w:rsidP="007D3987">
            <w:r w:rsidRPr="00F66349">
              <w:t>2.35 (1.62 - 3.40)</w:t>
            </w:r>
          </w:p>
        </w:tc>
      </w:tr>
      <w:tr w:rsidR="007D3987" w:rsidRPr="00F66349" w14:paraId="515CA9D0" w14:textId="77777777" w:rsidTr="007D3987">
        <w:trPr>
          <w:trHeight w:val="440"/>
        </w:trPr>
        <w:tc>
          <w:tcPr>
            <w:tcW w:w="847" w:type="dxa"/>
            <w:noWrap/>
            <w:textDirection w:val="btLr"/>
            <w:hideMark/>
          </w:tcPr>
          <w:p w14:paraId="4C50E8B4" w14:textId="77777777" w:rsidR="007D3987" w:rsidRPr="00F66349" w:rsidRDefault="007D3987" w:rsidP="007D3987">
            <w:commentRangeStart w:id="168"/>
          </w:p>
        </w:tc>
        <w:tc>
          <w:tcPr>
            <w:tcW w:w="3198" w:type="dxa"/>
            <w:noWrap/>
            <w:hideMark/>
          </w:tcPr>
          <w:p w14:paraId="56FC27E4" w14:textId="77777777" w:rsidR="007D3987" w:rsidRPr="00F66349" w:rsidRDefault="007D3987" w:rsidP="007D3987">
            <w:pPr>
              <w:rPr>
                <w:i/>
                <w:iCs/>
              </w:rPr>
            </w:pPr>
            <w:r w:rsidRPr="00F66349">
              <w:rPr>
                <w:i/>
                <w:iCs/>
              </w:rPr>
              <w:t>Population density</w:t>
            </w:r>
            <w:commentRangeEnd w:id="168"/>
            <w:r>
              <w:rPr>
                <w:rStyle w:val="CommentReference"/>
              </w:rPr>
              <w:commentReference w:id="168"/>
            </w:r>
          </w:p>
        </w:tc>
        <w:tc>
          <w:tcPr>
            <w:tcW w:w="929" w:type="dxa"/>
            <w:noWrap/>
            <w:hideMark/>
          </w:tcPr>
          <w:p w14:paraId="22934240" w14:textId="77777777" w:rsidR="007D3987" w:rsidRPr="00F66349" w:rsidRDefault="007D3987" w:rsidP="007D3987">
            <w:pPr>
              <w:rPr>
                <w:i/>
                <w:iCs/>
              </w:rPr>
            </w:pPr>
          </w:p>
        </w:tc>
        <w:tc>
          <w:tcPr>
            <w:tcW w:w="796" w:type="dxa"/>
            <w:noWrap/>
            <w:hideMark/>
          </w:tcPr>
          <w:p w14:paraId="066164B9" w14:textId="77777777" w:rsidR="007D3987" w:rsidRPr="00F66349" w:rsidRDefault="007D3987" w:rsidP="007D3987"/>
        </w:tc>
        <w:tc>
          <w:tcPr>
            <w:tcW w:w="1952" w:type="dxa"/>
            <w:noWrap/>
            <w:hideMark/>
          </w:tcPr>
          <w:p w14:paraId="6161CE05" w14:textId="77777777" w:rsidR="007D3987" w:rsidRPr="00F66349" w:rsidRDefault="007D3987" w:rsidP="007D3987">
            <w:r w:rsidRPr="00F66349">
              <w:t>1.00 (0.97 - 1.03)</w:t>
            </w:r>
          </w:p>
        </w:tc>
        <w:tc>
          <w:tcPr>
            <w:tcW w:w="2176" w:type="dxa"/>
            <w:noWrap/>
            <w:hideMark/>
          </w:tcPr>
          <w:p w14:paraId="0029743B" w14:textId="77777777" w:rsidR="007D3987" w:rsidRPr="00F66349" w:rsidRDefault="007D3987" w:rsidP="007D3987">
            <w:r w:rsidRPr="00F66349">
              <w:t>1.00 (0.97 - 1.03)</w:t>
            </w:r>
          </w:p>
        </w:tc>
      </w:tr>
      <w:tr w:rsidR="007D3987" w:rsidRPr="00F66349" w14:paraId="49306419" w14:textId="77777777" w:rsidTr="007D3987">
        <w:trPr>
          <w:trHeight w:val="360"/>
        </w:trPr>
        <w:tc>
          <w:tcPr>
            <w:tcW w:w="847" w:type="dxa"/>
            <w:vMerge w:val="restart"/>
            <w:textDirection w:val="btLr"/>
            <w:hideMark/>
          </w:tcPr>
          <w:p w14:paraId="6AEB7B1C" w14:textId="77777777" w:rsidR="007D3987" w:rsidRPr="00F66349" w:rsidRDefault="007D3987" w:rsidP="007D3987">
            <w:r w:rsidRPr="00F66349">
              <w:t>interaction</w:t>
            </w:r>
          </w:p>
        </w:tc>
        <w:tc>
          <w:tcPr>
            <w:tcW w:w="3198" w:type="dxa"/>
            <w:noWrap/>
            <w:hideMark/>
          </w:tcPr>
          <w:p w14:paraId="66DED4A2" w14:textId="77777777" w:rsidR="007D3987" w:rsidRPr="00F66349" w:rsidRDefault="007D3987" w:rsidP="007D3987">
            <w:pPr>
              <w:rPr>
                <w:i/>
                <w:iCs/>
              </w:rPr>
            </w:pPr>
            <w:r w:rsidRPr="00F66349">
              <w:rPr>
                <w:i/>
                <w:iCs/>
              </w:rPr>
              <w:t>household income * March</w:t>
            </w:r>
          </w:p>
        </w:tc>
        <w:tc>
          <w:tcPr>
            <w:tcW w:w="929" w:type="dxa"/>
            <w:noWrap/>
            <w:hideMark/>
          </w:tcPr>
          <w:p w14:paraId="0D90479C" w14:textId="77777777" w:rsidR="007D3987" w:rsidRPr="00F66349" w:rsidRDefault="007D3987" w:rsidP="007D3987">
            <w:pPr>
              <w:rPr>
                <w:i/>
                <w:iCs/>
              </w:rPr>
            </w:pPr>
          </w:p>
        </w:tc>
        <w:tc>
          <w:tcPr>
            <w:tcW w:w="796" w:type="dxa"/>
            <w:noWrap/>
            <w:hideMark/>
          </w:tcPr>
          <w:p w14:paraId="7317EFB4" w14:textId="77777777" w:rsidR="007D3987" w:rsidRPr="00F66349" w:rsidRDefault="007D3987" w:rsidP="007D3987"/>
        </w:tc>
        <w:tc>
          <w:tcPr>
            <w:tcW w:w="1952" w:type="dxa"/>
            <w:noWrap/>
            <w:hideMark/>
          </w:tcPr>
          <w:p w14:paraId="7853C9E4" w14:textId="58B11C8A" w:rsidR="007D3987" w:rsidRPr="00F66349" w:rsidRDefault="007D3987" w:rsidP="007D3987">
            <w:del w:id="169" w:author="Veronica Vieira" w:date="2020-07-20T12:44:00Z">
              <w:r w:rsidDel="007D3987">
                <w:delText>Referent</w:delText>
              </w:r>
            </w:del>
          </w:p>
        </w:tc>
        <w:tc>
          <w:tcPr>
            <w:tcW w:w="2176" w:type="dxa"/>
            <w:noWrap/>
            <w:hideMark/>
          </w:tcPr>
          <w:p w14:paraId="4175399F" w14:textId="03C87594" w:rsidR="007D3987" w:rsidRPr="00F66349" w:rsidRDefault="007D3987" w:rsidP="007D3987">
            <w:ins w:id="170" w:author="Veronica Vieira" w:date="2020-07-20T12:40:00Z">
              <w:r>
                <w:t>Referent</w:t>
              </w:r>
            </w:ins>
          </w:p>
        </w:tc>
      </w:tr>
      <w:tr w:rsidR="007D3987" w:rsidRPr="00F66349" w14:paraId="1D950C52" w14:textId="77777777" w:rsidTr="007D3987">
        <w:trPr>
          <w:trHeight w:val="380"/>
        </w:trPr>
        <w:tc>
          <w:tcPr>
            <w:tcW w:w="847" w:type="dxa"/>
            <w:vMerge/>
            <w:hideMark/>
          </w:tcPr>
          <w:p w14:paraId="607CFD07" w14:textId="77777777" w:rsidR="007D3987" w:rsidRPr="00F66349" w:rsidRDefault="007D3987" w:rsidP="007D3987"/>
        </w:tc>
        <w:tc>
          <w:tcPr>
            <w:tcW w:w="3198" w:type="dxa"/>
            <w:noWrap/>
            <w:hideMark/>
          </w:tcPr>
          <w:p w14:paraId="3603EF9A" w14:textId="77777777" w:rsidR="007D3987" w:rsidRPr="00F66349" w:rsidRDefault="007D3987" w:rsidP="007D3987">
            <w:pPr>
              <w:rPr>
                <w:i/>
                <w:iCs/>
              </w:rPr>
            </w:pPr>
            <w:r w:rsidRPr="00F66349">
              <w:rPr>
                <w:i/>
                <w:iCs/>
              </w:rPr>
              <w:t>household income * April</w:t>
            </w:r>
          </w:p>
        </w:tc>
        <w:tc>
          <w:tcPr>
            <w:tcW w:w="929" w:type="dxa"/>
            <w:noWrap/>
            <w:hideMark/>
          </w:tcPr>
          <w:p w14:paraId="500BBCAA" w14:textId="77777777" w:rsidR="007D3987" w:rsidRPr="00F66349" w:rsidRDefault="007D3987" w:rsidP="007D3987">
            <w:pPr>
              <w:rPr>
                <w:i/>
                <w:iCs/>
              </w:rPr>
            </w:pPr>
          </w:p>
        </w:tc>
        <w:tc>
          <w:tcPr>
            <w:tcW w:w="796" w:type="dxa"/>
            <w:noWrap/>
            <w:hideMark/>
          </w:tcPr>
          <w:p w14:paraId="6D5197CD" w14:textId="77777777" w:rsidR="007D3987" w:rsidRPr="00F66349" w:rsidRDefault="007D3987" w:rsidP="007D3987"/>
        </w:tc>
        <w:tc>
          <w:tcPr>
            <w:tcW w:w="1952" w:type="dxa"/>
            <w:noWrap/>
            <w:hideMark/>
          </w:tcPr>
          <w:p w14:paraId="6E398FB4" w14:textId="77777777" w:rsidR="007D3987" w:rsidRPr="00F66349" w:rsidRDefault="007D3987" w:rsidP="007D3987"/>
        </w:tc>
        <w:tc>
          <w:tcPr>
            <w:tcW w:w="2176" w:type="dxa"/>
            <w:noWrap/>
            <w:hideMark/>
          </w:tcPr>
          <w:p w14:paraId="314ACC86" w14:textId="77777777" w:rsidR="007D3987" w:rsidRPr="00F66349" w:rsidRDefault="007D3987" w:rsidP="007D3987">
            <w:commentRangeStart w:id="171"/>
            <w:r w:rsidRPr="00F66349">
              <w:t>0.78 (0.75 - 0.82)</w:t>
            </w:r>
            <w:commentRangeEnd w:id="171"/>
            <w:r w:rsidR="00CF464C">
              <w:rPr>
                <w:rStyle w:val="CommentReference"/>
              </w:rPr>
              <w:commentReference w:id="171"/>
            </w:r>
          </w:p>
        </w:tc>
      </w:tr>
      <w:tr w:rsidR="007D3987" w:rsidRPr="00F66349" w14:paraId="650222D6" w14:textId="77777777" w:rsidTr="007D3987">
        <w:trPr>
          <w:trHeight w:val="290"/>
        </w:trPr>
        <w:tc>
          <w:tcPr>
            <w:tcW w:w="847" w:type="dxa"/>
            <w:vMerge/>
            <w:hideMark/>
          </w:tcPr>
          <w:p w14:paraId="7A065EE2" w14:textId="77777777" w:rsidR="007D3987" w:rsidRPr="00F66349" w:rsidRDefault="007D3987" w:rsidP="007D3987"/>
        </w:tc>
        <w:tc>
          <w:tcPr>
            <w:tcW w:w="3198" w:type="dxa"/>
            <w:noWrap/>
            <w:hideMark/>
          </w:tcPr>
          <w:p w14:paraId="6172EDAC" w14:textId="77777777" w:rsidR="007D3987" w:rsidRPr="00F66349" w:rsidRDefault="007D3987" w:rsidP="007D3987">
            <w:pPr>
              <w:rPr>
                <w:i/>
                <w:iCs/>
              </w:rPr>
            </w:pPr>
            <w:r w:rsidRPr="00F66349">
              <w:rPr>
                <w:i/>
                <w:iCs/>
              </w:rPr>
              <w:t>household income * May</w:t>
            </w:r>
          </w:p>
        </w:tc>
        <w:tc>
          <w:tcPr>
            <w:tcW w:w="929" w:type="dxa"/>
            <w:noWrap/>
            <w:hideMark/>
          </w:tcPr>
          <w:p w14:paraId="1114DD24" w14:textId="77777777" w:rsidR="007D3987" w:rsidRPr="00F66349" w:rsidRDefault="007D3987" w:rsidP="007D3987">
            <w:pPr>
              <w:rPr>
                <w:i/>
                <w:iCs/>
              </w:rPr>
            </w:pPr>
          </w:p>
        </w:tc>
        <w:tc>
          <w:tcPr>
            <w:tcW w:w="796" w:type="dxa"/>
            <w:noWrap/>
            <w:hideMark/>
          </w:tcPr>
          <w:p w14:paraId="68747901" w14:textId="77777777" w:rsidR="007D3987" w:rsidRPr="00F66349" w:rsidRDefault="007D3987" w:rsidP="007D3987"/>
        </w:tc>
        <w:tc>
          <w:tcPr>
            <w:tcW w:w="1952" w:type="dxa"/>
            <w:noWrap/>
            <w:hideMark/>
          </w:tcPr>
          <w:p w14:paraId="57530DC7" w14:textId="77777777" w:rsidR="007D3987" w:rsidRPr="00F66349" w:rsidRDefault="007D3987" w:rsidP="007D3987"/>
        </w:tc>
        <w:tc>
          <w:tcPr>
            <w:tcW w:w="2176" w:type="dxa"/>
            <w:noWrap/>
            <w:hideMark/>
          </w:tcPr>
          <w:p w14:paraId="28447325" w14:textId="77777777" w:rsidR="007D3987" w:rsidRPr="00F66349" w:rsidRDefault="007D3987" w:rsidP="007D3987">
            <w:r w:rsidRPr="00F66349">
              <w:t>0.73 (0.70 - 0.76)</w:t>
            </w:r>
          </w:p>
        </w:tc>
      </w:tr>
      <w:tr w:rsidR="007D3987" w:rsidRPr="00F66349" w14:paraId="0910EB01" w14:textId="77777777" w:rsidTr="007D3987">
        <w:trPr>
          <w:trHeight w:val="290"/>
        </w:trPr>
        <w:tc>
          <w:tcPr>
            <w:tcW w:w="847" w:type="dxa"/>
            <w:vMerge/>
            <w:hideMark/>
          </w:tcPr>
          <w:p w14:paraId="1DFF6820" w14:textId="77777777" w:rsidR="007D3987" w:rsidRPr="00F66349" w:rsidRDefault="007D3987" w:rsidP="007D3987"/>
        </w:tc>
        <w:tc>
          <w:tcPr>
            <w:tcW w:w="3198" w:type="dxa"/>
            <w:noWrap/>
            <w:hideMark/>
          </w:tcPr>
          <w:p w14:paraId="6A4A5B2E" w14:textId="77777777" w:rsidR="007D3987" w:rsidRPr="00F66349" w:rsidRDefault="007D3987" w:rsidP="007D3987">
            <w:pPr>
              <w:rPr>
                <w:i/>
                <w:iCs/>
              </w:rPr>
            </w:pPr>
            <w:r w:rsidRPr="00F66349">
              <w:rPr>
                <w:i/>
                <w:iCs/>
              </w:rPr>
              <w:t>household income * June</w:t>
            </w:r>
          </w:p>
        </w:tc>
        <w:tc>
          <w:tcPr>
            <w:tcW w:w="929" w:type="dxa"/>
            <w:noWrap/>
            <w:hideMark/>
          </w:tcPr>
          <w:p w14:paraId="4198DF75" w14:textId="77777777" w:rsidR="007D3987" w:rsidRPr="00F66349" w:rsidRDefault="007D3987" w:rsidP="007D3987">
            <w:r w:rsidRPr="00F66349">
              <w:t> </w:t>
            </w:r>
          </w:p>
        </w:tc>
        <w:tc>
          <w:tcPr>
            <w:tcW w:w="796" w:type="dxa"/>
            <w:noWrap/>
            <w:hideMark/>
          </w:tcPr>
          <w:p w14:paraId="20C16CFD" w14:textId="77777777" w:rsidR="007D3987" w:rsidRPr="00F66349" w:rsidRDefault="007D3987" w:rsidP="007D3987">
            <w:r w:rsidRPr="00F66349">
              <w:t> </w:t>
            </w:r>
          </w:p>
        </w:tc>
        <w:tc>
          <w:tcPr>
            <w:tcW w:w="1952" w:type="dxa"/>
            <w:noWrap/>
            <w:hideMark/>
          </w:tcPr>
          <w:p w14:paraId="377EE573" w14:textId="77777777" w:rsidR="007D3987" w:rsidRPr="00F66349" w:rsidRDefault="007D3987" w:rsidP="007D3987"/>
        </w:tc>
        <w:tc>
          <w:tcPr>
            <w:tcW w:w="2176" w:type="dxa"/>
            <w:noWrap/>
            <w:hideMark/>
          </w:tcPr>
          <w:p w14:paraId="1A3547D1" w14:textId="77777777" w:rsidR="007D3987" w:rsidRPr="00F66349" w:rsidRDefault="007D3987" w:rsidP="007D3987">
            <w:r w:rsidRPr="00F66349">
              <w:t>0.83 (0.80 - 0.86)</w:t>
            </w:r>
          </w:p>
        </w:tc>
      </w:tr>
    </w:tbl>
    <w:p w14:paraId="64D5BFF6" w14:textId="00423430" w:rsidR="00F66349" w:rsidRDefault="00F66349"/>
    <w:p w14:paraId="06D8B942" w14:textId="4347C5B6" w:rsidR="00F66349" w:rsidRDefault="00F66349"/>
    <w:p w14:paraId="3378A9D4" w14:textId="77777777" w:rsidR="00F66349" w:rsidRDefault="00F66349"/>
    <w:p w14:paraId="223E6375" w14:textId="77777777" w:rsidR="00BE2C1A" w:rsidRPr="0029334F" w:rsidRDefault="00BE2C1A" w:rsidP="00403B2E">
      <w:pPr>
        <w:spacing w:after="0" w:line="240" w:lineRule="auto"/>
        <w:contextualSpacing/>
        <w:rPr>
          <w:b/>
        </w:rPr>
      </w:pPr>
      <w:r w:rsidRPr="0029334F">
        <w:rPr>
          <w:b/>
        </w:rPr>
        <w:t>DISCUSSION</w:t>
      </w:r>
    </w:p>
    <w:p w14:paraId="70C1C6B5" w14:textId="30CCCBDD" w:rsidR="00403B2E" w:rsidRDefault="00403B2E" w:rsidP="00403B2E">
      <w:pPr>
        <w:spacing w:after="0" w:line="240" w:lineRule="auto"/>
        <w:contextualSpacing/>
      </w:pPr>
      <w:r>
        <w:lastRenderedPageBreak/>
        <w:t>Orange County is the 6</w:t>
      </w:r>
      <w:r w:rsidRPr="009147EE">
        <w:rPr>
          <w:vertAlign w:val="superscript"/>
        </w:rPr>
        <w:t>th</w:t>
      </w:r>
      <w:r>
        <w:t xml:space="preserve"> most populous county in the US and contains a mix of dense urban and suburban areas. We explored spatial and temporal patterns in both overall test availability and test positivity for COVID-19. At the initial stage, reported COVID-19 case incidence and overall test availability in Orange County was centered in wealthy and affluent areas along the Central Coast. Both hot-spots and cold-spots in case incidence in March overlapped geographically with testing intensity (</w:t>
      </w:r>
      <w:r w:rsidRPr="00717086">
        <w:rPr>
          <w:b/>
        </w:rPr>
        <w:t xml:space="preserve">Figure 1 </w:t>
      </w:r>
      <w:r w:rsidRPr="00717086">
        <w:t>and</w:t>
      </w:r>
      <w:r w:rsidRPr="00717086">
        <w:rPr>
          <w:b/>
        </w:rPr>
        <w:t xml:space="preserve"> </w:t>
      </w:r>
      <w:r>
        <w:rPr>
          <w:b/>
        </w:rPr>
        <w:t xml:space="preserve">Figure </w:t>
      </w:r>
      <w:r w:rsidRPr="00717086">
        <w:rPr>
          <w:b/>
        </w:rPr>
        <w:t>2</w:t>
      </w:r>
      <w:r>
        <w:t xml:space="preserve">). Testing was strongly geographically clustered at the beginning of the epidemic. After the first month, however, a large cluster of reported cases formed in North-Central Orange County. This cluster began in April, grew in size in May, and persists to the present. Testing capacity has also expanded to less affluent areas. In addition, after the first month of the outbreak in Orange County, testing intensity is no longer a strong geographic correlate of case detection. </w:t>
      </w:r>
    </w:p>
    <w:p w14:paraId="3BB5BD0C" w14:textId="77777777" w:rsidR="00403B2E" w:rsidRDefault="00403B2E" w:rsidP="00403B2E">
      <w:pPr>
        <w:spacing w:after="0" w:line="240" w:lineRule="auto"/>
        <w:contextualSpacing/>
      </w:pPr>
    </w:p>
    <w:p w14:paraId="54F0F06F" w14:textId="46223995" w:rsidR="00403B2E" w:rsidRDefault="00403B2E" w:rsidP="00403B2E">
      <w:pPr>
        <w:spacing w:after="0" w:line="240" w:lineRule="auto"/>
        <w:contextualSpacing/>
        <w:rPr>
          <w:rFonts w:cstheme="minorHAnsi"/>
        </w:rPr>
      </w:pPr>
      <w:r>
        <w:t xml:space="preserve">Over time, the gap in zip code level HHI between those diagnosed with and without COVID-19 has </w:t>
      </w:r>
      <w:commentRangeStart w:id="172"/>
      <w:r>
        <w:t xml:space="preserve">significantly </w:t>
      </w:r>
      <w:commentRangeEnd w:id="172"/>
      <w:r w:rsidR="00CF464C">
        <w:rPr>
          <w:rStyle w:val="CommentReference"/>
        </w:rPr>
        <w:commentReference w:id="172"/>
      </w:r>
      <w:r>
        <w:t>widened. When the epidemic began in Orange County there was relatively little difference with regard to zip code level median HHI between those who were and those who were not diagnosed with COVID-19. In addition, most people receiving tests in March lived in zip codes with median HHIs greater than $90,000 per year (</w:t>
      </w:r>
      <w:r w:rsidRPr="00F72E40">
        <w:rPr>
          <w:b/>
        </w:rPr>
        <w:t>Figure 3</w:t>
      </w:r>
      <w:r>
        <w:t xml:space="preserve">). In May, individuals from lower income zip codes were </w:t>
      </w:r>
      <w:r w:rsidRPr="00403B2E">
        <w:rPr>
          <w:rFonts w:cstheme="minorHAnsi"/>
        </w:rPr>
        <w:t>increasingly diagnosed with COVID-19. As the total number of COVID-19 cases continues to grow, neighborhoods with relatively lower HHIs account for a disproportionate share of COVID-19 cases in the County.</w:t>
      </w:r>
    </w:p>
    <w:p w14:paraId="2A07DE8C" w14:textId="77777777" w:rsidR="00403B2E" w:rsidRPr="00403B2E" w:rsidRDefault="00403B2E" w:rsidP="00403B2E">
      <w:pPr>
        <w:spacing w:after="0" w:line="240" w:lineRule="auto"/>
        <w:contextualSpacing/>
        <w:rPr>
          <w:rFonts w:cstheme="minorHAnsi"/>
        </w:rPr>
      </w:pPr>
    </w:p>
    <w:p w14:paraId="348CBA7C" w14:textId="77777777" w:rsidR="00403B2E" w:rsidRDefault="00403B2E" w:rsidP="00403B2E">
      <w:pPr>
        <w:spacing w:after="0" w:line="240" w:lineRule="auto"/>
        <w:contextualSpacing/>
        <w:rPr>
          <w:rFonts w:cstheme="minorHAnsi"/>
        </w:rPr>
      </w:pPr>
      <w:r w:rsidRPr="00403B2E">
        <w:rPr>
          <w:rFonts w:cstheme="minorHAnsi"/>
        </w:rPr>
        <w:t>Young adult males and people who identify as Hispanic or Latino were also more likely to be diagnosed with COVID-19. Social determinants of health, "</w:t>
      </w:r>
      <w:r w:rsidRPr="00403B2E">
        <w:rPr>
          <w:rFonts w:cstheme="minorHAnsi"/>
          <w:color w:val="211D1E"/>
        </w:rPr>
        <w:t>conditions in which people are born, grow, work, live, age, and the wider set of forces and systems,”</w:t>
      </w:r>
      <w:r w:rsidRPr="00403B2E">
        <w:rPr>
          <w:rFonts w:cstheme="minorHAnsi"/>
          <w:color w:val="211D1E"/>
        </w:rPr>
        <w:fldChar w:fldCharType="begin"/>
      </w:r>
      <w:r w:rsidRPr="00403B2E">
        <w:rPr>
          <w:rFonts w:cstheme="minorHAnsi"/>
          <w:color w:val="211D1E"/>
        </w:rPr>
        <w:instrText xml:space="preserve"> ADDIN EN.CITE &lt;EndNote&gt;&lt;Cite&gt;&lt;Author&gt;Braveman&lt;/Author&gt;&lt;Year&gt;2014&lt;/Year&gt;&lt;IDText&gt;The social determinants of health: it&amp;apos;s time to consider the causes of the causes&lt;/IDText&gt;&lt;DisplayText&gt;&lt;style face="superscript"&gt;5&lt;/style&gt;&lt;/DisplayText&gt;&lt;record&gt;&lt;dates&gt;&lt;pub-dates&gt;&lt;date&gt;2014 Jan-Feb&lt;/date&gt;&lt;/pub-dates&gt;&lt;year&gt;2014&lt;/year&gt;&lt;/dates&gt;&lt;keywords&gt;&lt;keyword&gt;Delivery of Health Care&lt;/keyword&gt;&lt;keyword&gt;Epigenesis, Genetic&lt;/keyword&gt;&lt;keyword&gt;Health Status&lt;/keyword&gt;&lt;keyword&gt;Humans&lt;/keyword&gt;&lt;keyword&gt;Social Determinants of Health&lt;/keyword&gt;&lt;keyword&gt;Socioeconomic Factors&lt;/keyword&gt;&lt;keyword&gt;United States&lt;/keyword&gt;&lt;keyword&gt;Vulnerable Populations&lt;/keyword&gt;&lt;/keywords&gt;&lt;urls&gt;&lt;related-urls&gt;&lt;url&gt;https://www.ncbi.nlm.nih.gov/pubmed/24385661&lt;/url&gt;&lt;/related-urls&gt;&lt;/urls&gt;&lt;isbn&gt;1468-2877&lt;/isbn&gt;&lt;custom2&gt;PMC3863696&lt;/custom2&gt;&lt;titles&gt;&lt;title&gt;The social determinants of health: it&amp;apos;s time to consider the causes of the causes&lt;/title&gt;&lt;secondary-title&gt;Public Health Rep&lt;/secondary-title&gt;&lt;/titles&gt;&lt;pages&gt;19-31&lt;/pages&gt;&lt;contributors&gt;&lt;authors&gt;&lt;author&gt;Braveman, P.&lt;/author&gt;&lt;author&gt;Gottlieb, L.&lt;/author&gt;&lt;/authors&gt;&lt;/contributors&gt;&lt;language&gt;eng&lt;/language&gt;&lt;added-date format="utc"&gt;1588123722&lt;/added-date&gt;&lt;ref-type name="Journal Article"&gt;17&lt;/ref-type&gt;&lt;rec-number&gt;40&lt;/rec-number&gt;&lt;last-updated-date format="utc"&gt;1588123722&lt;/last-updated-date&gt;&lt;accession-num&gt;24385661&lt;/accession-num&gt;&lt;electronic-resource-num&gt;10.1177/00333549141291S206&lt;/electronic-resource-num&gt;&lt;volume&gt;129 Suppl 2&lt;/volume&gt;&lt;/record&gt;&lt;/Cite&gt;&lt;/EndNote&gt;</w:instrText>
      </w:r>
      <w:r w:rsidRPr="00403B2E">
        <w:rPr>
          <w:rFonts w:cstheme="minorHAnsi"/>
          <w:color w:val="211D1E"/>
        </w:rPr>
        <w:fldChar w:fldCharType="separate"/>
      </w:r>
      <w:r w:rsidRPr="00403B2E">
        <w:rPr>
          <w:rFonts w:cstheme="minorHAnsi"/>
          <w:noProof/>
          <w:color w:val="211D1E"/>
          <w:vertAlign w:val="superscript"/>
        </w:rPr>
        <w:t>5</w:t>
      </w:r>
      <w:r w:rsidRPr="00403B2E">
        <w:rPr>
          <w:rFonts w:cstheme="minorHAnsi"/>
          <w:color w:val="211D1E"/>
        </w:rPr>
        <w:fldChar w:fldCharType="end"/>
      </w:r>
      <w:r w:rsidRPr="00403B2E">
        <w:rPr>
          <w:rFonts w:cstheme="minorHAnsi"/>
          <w:color w:val="211D1E"/>
        </w:rPr>
        <w:t xml:space="preserve"> play a critical role in the creation of disparities related to morbidity, mortality, and quality of life</w:t>
      </w:r>
      <w:r w:rsidRPr="00403B2E">
        <w:rPr>
          <w:rFonts w:cstheme="minorHAnsi"/>
          <w:color w:val="211D1E"/>
        </w:rPr>
        <w:fldChar w:fldCharType="begin"/>
      </w:r>
      <w:r w:rsidRPr="00403B2E">
        <w:rPr>
          <w:rFonts w:cstheme="minorHAnsi"/>
          <w:color w:val="211D1E"/>
        </w:rPr>
        <w:instrText xml:space="preserve"> ADDIN EN.CITE &lt;EndNote&gt;&lt;Cite&gt;&lt;Author&gt;Marmot&lt;/Author&gt;&lt;Year&gt;2019&lt;/Year&gt;&lt;IDText&gt;Social determinants and non-communicable diseases: time for integrated action&lt;/IDText&gt;&lt;DisplayText&gt;&lt;style face="superscript"&gt;6&lt;/style&gt;&lt;/DisplayText&gt;&lt;record&gt;&lt;dates&gt;&lt;pub-dates&gt;&lt;date&gt;Jan&lt;/date&gt;&lt;/pub-dates&gt;&lt;year&gt;2019&lt;/year&gt;&lt;/dates&gt;&lt;keywords&gt;&lt;keyword&gt;Child&lt;/keyword&gt;&lt;keyword&gt;Child, Preschool&lt;/keyword&gt;&lt;keyword&gt;England&lt;/keyword&gt;&lt;keyword&gt;Humans&lt;/keyword&gt;&lt;keyword&gt;Intersectoral Collaboration&lt;/keyword&gt;&lt;keyword&gt;Noncommunicable Diseases&lt;/keyword&gt;&lt;keyword&gt;Risk Factors&lt;/keyword&gt;&lt;keyword&gt;Social Determinants of Health&lt;/keyword&gt;&lt;keyword&gt;Socioeconomic Factors&lt;/keyword&gt;&lt;/keywords&gt;&lt;urls&gt;&lt;related-urls&gt;&lt;url&gt;https://www.ncbi.nlm.nih.gov/pubmed/30692093&lt;/url&gt;&lt;/related-urls&gt;&lt;/urls&gt;&lt;isbn&gt;1756-1833&lt;/isbn&gt;&lt;custom2&gt;PMC6348404&lt;/custom2&gt;&lt;titles&gt;&lt;title&gt;Social determinants and non-communicable diseases: time for integrated action&lt;/title&gt;&lt;secondary-title&gt;BMJ&lt;/secondary-title&gt;&lt;/titles&gt;&lt;pages&gt;l251&lt;/pages&gt;&lt;contributors&gt;&lt;authors&gt;&lt;author&gt;Marmot, M.&lt;/author&gt;&lt;author&gt;Bell, R.&lt;/author&gt;&lt;/authors&gt;&lt;/contributors&gt;&lt;edition&gt;2019/01/28&lt;/edition&gt;&lt;language&gt;eng&lt;/language&gt;&lt;added-date format="utc"&gt;1588123964&lt;/added-date&gt;&lt;ref-type name="Journal Article"&gt;17&lt;/ref-type&gt;&lt;rec-number&gt;41&lt;/rec-number&gt;&lt;last-updated-date format="utc"&gt;1588123964&lt;/last-updated-date&gt;&lt;accession-num&gt;30692093&lt;/accession-num&gt;&lt;electronic-resource-num&gt;10.1136/bmj.l251&lt;/electronic-resource-num&gt;&lt;volume&gt;364&lt;/volume&gt;&lt;/record&gt;&lt;/Cite&gt;&lt;/EndNote&gt;</w:instrText>
      </w:r>
      <w:r w:rsidRPr="00403B2E">
        <w:rPr>
          <w:rFonts w:cstheme="minorHAnsi"/>
          <w:color w:val="211D1E"/>
        </w:rPr>
        <w:fldChar w:fldCharType="separate"/>
      </w:r>
      <w:r w:rsidRPr="00403B2E">
        <w:rPr>
          <w:rFonts w:cstheme="minorHAnsi"/>
          <w:noProof/>
          <w:color w:val="211D1E"/>
          <w:vertAlign w:val="superscript"/>
        </w:rPr>
        <w:t>6</w:t>
      </w:r>
      <w:r w:rsidRPr="00403B2E">
        <w:rPr>
          <w:rFonts w:cstheme="minorHAnsi"/>
          <w:color w:val="211D1E"/>
        </w:rPr>
        <w:fldChar w:fldCharType="end"/>
      </w:r>
      <w:r w:rsidRPr="00403B2E">
        <w:rPr>
          <w:rFonts w:cstheme="minorHAnsi"/>
          <w:color w:val="211D1E"/>
        </w:rPr>
        <w:t>. These social determinants include</w:t>
      </w:r>
      <w:r w:rsidRPr="00403B2E">
        <w:rPr>
          <w:rFonts w:eastAsia="Times New Roman" w:cstheme="minorHAnsi"/>
        </w:rPr>
        <w:t xml:space="preserve"> poverty, wealth, educational quality, neighborhood conditions, childhood experience, social support, access, etc.  </w:t>
      </w:r>
      <w:r w:rsidRPr="00403B2E">
        <w:rPr>
          <w:rFonts w:cstheme="minorHAnsi"/>
        </w:rPr>
        <w:t xml:space="preserve">Several speculative explanations have been proposed for these sociodemographic patterns. </w:t>
      </w:r>
    </w:p>
    <w:p w14:paraId="0E842D37" w14:textId="77777777" w:rsidR="00403B2E" w:rsidRDefault="00403B2E" w:rsidP="00403B2E">
      <w:pPr>
        <w:spacing w:after="0" w:line="240" w:lineRule="auto"/>
        <w:contextualSpacing/>
        <w:rPr>
          <w:rFonts w:cstheme="minorHAnsi"/>
        </w:rPr>
      </w:pPr>
    </w:p>
    <w:p w14:paraId="3A44B4B5" w14:textId="1ED03607" w:rsidR="00403B2E" w:rsidRPr="00403B2E" w:rsidRDefault="00403B2E" w:rsidP="00403B2E">
      <w:pPr>
        <w:spacing w:after="0" w:line="240" w:lineRule="auto"/>
        <w:contextualSpacing/>
        <w:rPr>
          <w:rFonts w:cstheme="minorHAnsi"/>
        </w:rPr>
      </w:pPr>
      <w:r w:rsidRPr="00403B2E">
        <w:rPr>
          <w:rFonts w:cstheme="minorHAnsi"/>
        </w:rPr>
        <w:t>As the state and local shelter in place and social distancing policies were mandated, it is also likely that individuals who are independently wealthy or who work in occupations where working from home is a viable option, were more capable of practicing social distancing. People from population dense, low socioeconomic status (SES) areas may have less ability to practice social distancing</w:t>
      </w:r>
      <w:r w:rsidRPr="00403B2E">
        <w:rPr>
          <w:rFonts w:cstheme="minorHAnsi"/>
          <w:color w:val="211D1E"/>
        </w:rPr>
        <w:t>.</w:t>
      </w:r>
      <w:del w:id="173" w:author="Veronica Vieira" w:date="2020-07-20T13:24:00Z">
        <w:r w:rsidRPr="00403B2E" w:rsidDel="000D08D5">
          <w:rPr>
            <w:rFonts w:cstheme="minorHAnsi"/>
            <w:color w:val="211D1E"/>
          </w:rPr>
          <w:delText xml:space="preserve"> </w:delText>
        </w:r>
      </w:del>
      <w:r w:rsidRPr="00403B2E">
        <w:rPr>
          <w:rFonts w:cstheme="minorHAnsi"/>
          <w:color w:val="211D1E"/>
        </w:rPr>
        <w:t xml:space="preserve"> Our finding that COVID-19 cases in Orange County increased linearly in zip codes associated with </w:t>
      </w:r>
      <w:commentRangeStart w:id="174"/>
      <w:r w:rsidRPr="00403B2E">
        <w:rPr>
          <w:rFonts w:cstheme="minorHAnsi"/>
          <w:color w:val="211D1E"/>
        </w:rPr>
        <w:t xml:space="preserve">higher housing </w:t>
      </w:r>
      <w:r w:rsidRPr="00403B2E">
        <w:rPr>
          <w:rFonts w:cstheme="minorHAnsi"/>
        </w:rPr>
        <w:t>density, and lower educational attainment</w:t>
      </w:r>
      <w:commentRangeEnd w:id="174"/>
      <w:r w:rsidR="000D08D5">
        <w:rPr>
          <w:rStyle w:val="CommentReference"/>
        </w:rPr>
        <w:commentReference w:id="174"/>
      </w:r>
      <w:r w:rsidRPr="00403B2E">
        <w:rPr>
          <w:rFonts w:cstheme="minorHAnsi"/>
        </w:rPr>
        <w:t xml:space="preserve">, underscore the importance of understanding contextual factors surrounding infectious disease outbreaks. Data from the H1N1 </w:t>
      </w:r>
      <w:r w:rsidRPr="00403B2E">
        <w:rPr>
          <w:rFonts w:eastAsia="Times New Roman" w:cstheme="minorHAnsi"/>
          <w:color w:val="000000"/>
          <w:shd w:val="clear" w:color="auto" w:fill="FFFFFF"/>
        </w:rPr>
        <w:t>in 2009 suggest that individuals living in disadvantaged high density communities</w:t>
      </w:r>
      <w:r w:rsidRPr="00403B2E">
        <w:rPr>
          <w:rFonts w:cstheme="minorHAnsi"/>
          <w:color w:val="211D1E"/>
        </w:rPr>
        <w:t xml:space="preserve"> may be at greater risk of infectious diseases</w:t>
      </w:r>
      <w:r w:rsidRPr="00403B2E">
        <w:rPr>
          <w:rFonts w:cstheme="minorHAnsi"/>
          <w:color w:val="211D1E"/>
        </w:rPr>
        <w:fldChar w:fldCharType="begin"/>
      </w:r>
      <w:r w:rsidRPr="00403B2E">
        <w:rPr>
          <w:rFonts w:cstheme="minorHAnsi"/>
          <w:color w:val="211D1E"/>
        </w:rPr>
        <w:instrText xml:space="preserve"> ADDIN EN.CITE &lt;EndNote&gt;&lt;Cite&gt;&lt;Author&gt;Quinn&lt;/Author&gt;&lt;Year&gt;2014&lt;/Year&gt;&lt;IDText&gt;Health inequalities and infectious disease epidemics: a challenge for global health security&lt;/IDText&gt;&lt;DisplayText&gt;&lt;style face="superscript"&gt;10&lt;/style&gt;&lt;/DisplayText&gt;&lt;record&gt;&lt;dates&gt;&lt;pub-dates&gt;&lt;date&gt;2014 Sep-Oct&lt;/date&gt;&lt;/pub-dates&gt;&lt;year&gt;2014&lt;/year&gt;&lt;/dates&gt;&lt;keywords&gt;&lt;keyword&gt;Animals&lt;/keyword&gt;&lt;keyword&gt;Bioterrorism&lt;/keyword&gt;&lt;keyword&gt;Communicable Disease Control&lt;/keyword&gt;&lt;keyword&gt;Disease Outbreaks&lt;/keyword&gt;&lt;keyword&gt;Global Health&lt;/keyword&gt;&lt;keyword&gt;Health Policy&lt;/keyword&gt;&lt;keyword&gt;Health Status Disparities&lt;/keyword&gt;&lt;keyword&gt;Humans&lt;/keyword&gt;&lt;keyword&gt;International Cooperation&lt;/keyword&gt;&lt;keyword&gt;Organizational Objectives&lt;/keyword&gt;&lt;keyword&gt;Security Measures&lt;/keyword&gt;&lt;keyword&gt;Socioeconomic Factors&lt;/keyword&gt;&lt;keyword&gt;World Health Organization&lt;/keyword&gt;&lt;/keywords&gt;&lt;urls&gt;&lt;related-urls&gt;&lt;url&gt;https://www.ncbi.nlm.nih.gov/pubmed/25254915&lt;/url&gt;&lt;/related-urls&gt;&lt;/urls&gt;&lt;isbn&gt;1557-850X&lt;/isbn&gt;&lt;custom2&gt;PMC4170985&lt;/custom2&gt;&lt;titles&gt;&lt;title&gt;Health inequalities and infectious disease epidemics: a challenge for global health security&lt;/title&gt;&lt;secondary-title&gt;Biosecur Bioterror&lt;/secondary-title&gt;&lt;/titles&gt;&lt;pages&gt;263-73&lt;/pages&gt;&lt;number&gt;5&lt;/number&gt;&lt;contributors&gt;&lt;authors&gt;&lt;author&gt;Quinn, S. C.&lt;/author&gt;&lt;author&gt;Kumar, S.&lt;/author&gt;&lt;/authors&gt;&lt;/contributors&gt;&lt;language&gt;eng&lt;/language&gt;&lt;added-date format="utc"&gt;1588124350&lt;/added-date&gt;&lt;ref-type name="Journal Article"&gt;17&lt;/ref-type&gt;&lt;rec-number&gt;45&lt;/rec-number&gt;&lt;last-updated-date format="utc"&gt;1588124350&lt;/last-updated-date&gt;&lt;accession-num&gt;25254915&lt;/accession-num&gt;&lt;electronic-resource-num&gt;10.1089/bsp.2014.0032&lt;/electronic-resource-num&gt;&lt;volume&gt;12&lt;/volume&gt;&lt;/record&gt;&lt;/Cite&gt;&lt;/EndNote&gt;</w:instrText>
      </w:r>
      <w:r w:rsidRPr="00403B2E">
        <w:rPr>
          <w:rFonts w:cstheme="minorHAnsi"/>
          <w:color w:val="211D1E"/>
        </w:rPr>
        <w:fldChar w:fldCharType="separate"/>
      </w:r>
      <w:r w:rsidRPr="00403B2E">
        <w:rPr>
          <w:rFonts w:cstheme="minorHAnsi"/>
          <w:noProof/>
          <w:color w:val="211D1E"/>
          <w:vertAlign w:val="superscript"/>
        </w:rPr>
        <w:t>10</w:t>
      </w:r>
      <w:r w:rsidRPr="00403B2E">
        <w:rPr>
          <w:rFonts w:cstheme="minorHAnsi"/>
          <w:color w:val="211D1E"/>
        </w:rPr>
        <w:fldChar w:fldCharType="end"/>
      </w:r>
      <w:r w:rsidRPr="00403B2E">
        <w:rPr>
          <w:rFonts w:cstheme="minorHAnsi"/>
          <w:color w:val="211D1E"/>
        </w:rPr>
        <w:t>. During H1N1</w:t>
      </w:r>
      <w:proofErr w:type="gramStart"/>
      <w:r w:rsidRPr="00403B2E">
        <w:rPr>
          <w:rFonts w:cstheme="minorHAnsi"/>
          <w:color w:val="211D1E"/>
        </w:rPr>
        <w:t>,a</w:t>
      </w:r>
      <w:proofErr w:type="gramEnd"/>
      <w:r w:rsidRPr="00403B2E">
        <w:rPr>
          <w:rFonts w:cstheme="minorHAnsi"/>
          <w:color w:val="211D1E"/>
        </w:rPr>
        <w:t xml:space="preserve"> </w:t>
      </w:r>
      <w:r w:rsidRPr="00403B2E">
        <w:rPr>
          <w:rFonts w:eastAsia="Times New Roman" w:cstheme="minorHAnsi"/>
        </w:rPr>
        <w:t xml:space="preserve">significant association between severity and lower educational attainment (individual and community) was observed </w:t>
      </w:r>
      <w:r w:rsidRPr="00403B2E">
        <w:rPr>
          <w:rFonts w:cstheme="minorHAnsi"/>
          <w:color w:val="211D1E"/>
        </w:rPr>
        <w:t xml:space="preserve">in </w:t>
      </w:r>
      <w:r w:rsidRPr="00403B2E">
        <w:rPr>
          <w:rFonts w:cstheme="minorHAnsi"/>
        </w:rPr>
        <w:t xml:space="preserve">a study examining factors associated with poorer outcomes </w:t>
      </w:r>
      <w:r w:rsidRPr="00403B2E">
        <w:rPr>
          <w:rFonts w:eastAsia="Times New Roman" w:cstheme="minorHAnsi"/>
        </w:rPr>
        <w:fldChar w:fldCharType="begin">
          <w:fldData xml:space="preserve">PEVuZE5vdGU+PENpdGU+PEF1dGhvcj5Mb3djb2NrPC9BdXRob3I+PFllYXI+MjAxMjwvWWVhcj48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</w:fldData>
        </w:fldChar>
      </w:r>
      <w:r w:rsidRPr="00403B2E">
        <w:rPr>
          <w:rFonts w:eastAsia="Times New Roman" w:cstheme="minorHAnsi"/>
        </w:rPr>
        <w:instrText xml:space="preserve"> ADDIN EN.CITE </w:instrText>
      </w:r>
      <w:r w:rsidRPr="00403B2E">
        <w:rPr>
          <w:rFonts w:eastAsia="Times New Roman" w:cstheme="minorHAnsi"/>
        </w:rPr>
        <w:fldChar w:fldCharType="begin">
          <w:fldData xml:space="preserve">PEVuZE5vdGU+PENpdGU+PEF1dGhvcj5Mb3djb2NrPC9BdXRob3I+PFllYXI+MjAxMjwvWWVhcj48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</w:fldData>
        </w:fldChar>
      </w:r>
      <w:r w:rsidRPr="00403B2E">
        <w:rPr>
          <w:rFonts w:eastAsia="Times New Roman" w:cstheme="minorHAnsi"/>
        </w:rPr>
        <w:instrText xml:space="preserve"> ADDIN EN.CITE.DATA </w:instrText>
      </w:r>
      <w:r w:rsidRPr="00403B2E">
        <w:rPr>
          <w:rFonts w:eastAsia="Times New Roman" w:cstheme="minorHAnsi"/>
        </w:rPr>
      </w:r>
      <w:r w:rsidRPr="00403B2E">
        <w:rPr>
          <w:rFonts w:eastAsia="Times New Roman" w:cstheme="minorHAnsi"/>
        </w:rPr>
        <w:fldChar w:fldCharType="end"/>
      </w:r>
      <w:r w:rsidRPr="00403B2E">
        <w:rPr>
          <w:rFonts w:eastAsia="Times New Roman" w:cstheme="minorHAnsi"/>
        </w:rPr>
      </w:r>
      <w:r w:rsidRPr="00403B2E">
        <w:rPr>
          <w:rFonts w:eastAsia="Times New Roman" w:cstheme="minorHAnsi"/>
        </w:rPr>
        <w:fldChar w:fldCharType="separate"/>
      </w:r>
      <w:r w:rsidRPr="00403B2E">
        <w:rPr>
          <w:rFonts w:eastAsia="Times New Roman" w:cstheme="minorHAnsi"/>
          <w:noProof/>
          <w:vertAlign w:val="superscript"/>
        </w:rPr>
        <w:t>18</w:t>
      </w:r>
      <w:r w:rsidRPr="00403B2E">
        <w:rPr>
          <w:rFonts w:eastAsia="Times New Roman" w:cstheme="minorHAnsi"/>
        </w:rPr>
        <w:fldChar w:fldCharType="end"/>
      </w:r>
      <w:r w:rsidRPr="00403B2E">
        <w:rPr>
          <w:rFonts w:eastAsia="Times New Roman" w:cstheme="minorHAnsi"/>
        </w:rPr>
        <w:t>. Other studies suggest that neighborhoods defined as disadvantaged</w:t>
      </w:r>
      <w:r w:rsidRPr="00403B2E">
        <w:rPr>
          <w:rFonts w:cstheme="minorHAnsi"/>
          <w:color w:val="211D1E"/>
        </w:rPr>
        <w:t xml:space="preserve"> were associated with higher influenza-related deaths, hospitalizations, and poorer vaccination coverage</w:t>
      </w:r>
      <w:commentRangeStart w:id="175"/>
      <w:r w:rsidRPr="00403B2E">
        <w:rPr>
          <w:rFonts w:eastAsia="Times New Roman" w:cstheme="minorHAnsi"/>
        </w:rPr>
        <w:fldChar w:fldCharType="begin">
          <w:fldData xml:space="preserve">PEVuZE5vdGU+PENpdGU+PEF1dGhvcj5DaGFuZHJhc2VraGFyPC9BdXRob3I+PFllYXI+MjAxNzwv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</w:fldData>
        </w:fldChar>
      </w:r>
      <w:r w:rsidRPr="00403B2E">
        <w:rPr>
          <w:rFonts w:eastAsia="Times New Roman" w:cstheme="minorHAnsi"/>
        </w:rPr>
        <w:instrText xml:space="preserve"> ADDIN EN.CITE </w:instrText>
      </w:r>
      <w:r w:rsidRPr="00403B2E">
        <w:rPr>
          <w:rFonts w:eastAsia="Times New Roman" w:cstheme="minorHAnsi"/>
        </w:rPr>
        <w:fldChar w:fldCharType="begin">
          <w:fldData xml:space="preserve">PEVuZE5vdGU+PENpdGU+PEF1dGhvcj5DaGFuZHJhc2VraGFyPC9BdXRob3I+PFllYXI+MjAxNzwv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</w:fldData>
        </w:fldChar>
      </w:r>
      <w:r w:rsidRPr="00403B2E">
        <w:rPr>
          <w:rFonts w:eastAsia="Times New Roman" w:cstheme="minorHAnsi"/>
        </w:rPr>
        <w:instrText xml:space="preserve"> ADDIN EN.CITE.DATA </w:instrText>
      </w:r>
      <w:r w:rsidRPr="00403B2E">
        <w:rPr>
          <w:rFonts w:eastAsia="Times New Roman" w:cstheme="minorHAnsi"/>
        </w:rPr>
      </w:r>
      <w:r w:rsidRPr="00403B2E">
        <w:rPr>
          <w:rFonts w:eastAsia="Times New Roman" w:cstheme="minorHAnsi"/>
        </w:rPr>
        <w:fldChar w:fldCharType="end"/>
      </w:r>
      <w:r w:rsidRPr="00403B2E">
        <w:rPr>
          <w:rFonts w:eastAsia="Times New Roman" w:cstheme="minorHAnsi"/>
        </w:rPr>
      </w:r>
      <w:r w:rsidRPr="00403B2E">
        <w:rPr>
          <w:rFonts w:eastAsia="Times New Roman" w:cstheme="minorHAnsi"/>
        </w:rPr>
        <w:fldChar w:fldCharType="separate"/>
      </w:r>
      <w:r w:rsidRPr="00403B2E">
        <w:rPr>
          <w:rFonts w:eastAsia="Times New Roman" w:cstheme="minorHAnsi"/>
          <w:noProof/>
          <w:vertAlign w:val="superscript"/>
        </w:rPr>
        <w:t>9-11,19</w:t>
      </w:r>
      <w:r w:rsidRPr="00403B2E">
        <w:rPr>
          <w:rFonts w:eastAsia="Times New Roman" w:cstheme="minorHAnsi"/>
        </w:rPr>
        <w:fldChar w:fldCharType="end"/>
      </w:r>
      <w:commentRangeEnd w:id="175"/>
      <w:r w:rsidR="005724EF">
        <w:rPr>
          <w:rStyle w:val="CommentReference"/>
        </w:rPr>
        <w:commentReference w:id="175"/>
      </w:r>
      <w:r w:rsidRPr="00403B2E">
        <w:rPr>
          <w:rFonts w:cstheme="minorHAnsi"/>
          <w:color w:val="211D1E"/>
        </w:rPr>
        <w:t>.</w:t>
      </w:r>
      <w:r w:rsidRPr="00403B2E">
        <w:rPr>
          <w:rFonts w:cstheme="minorHAnsi"/>
        </w:rPr>
        <w:t xml:space="preserve">  Similarly, for COVID-19 the interaction of social determinants at multiple levels may lead to a "perfect storm" that disproportionately affects underserved populations by negatively impacting both rates of infection and outcomes. </w:t>
      </w:r>
    </w:p>
    <w:p w14:paraId="6D64720A" w14:textId="77777777" w:rsidR="00403B2E" w:rsidRDefault="00403B2E" w:rsidP="00403B2E">
      <w:pPr>
        <w:spacing w:after="0" w:line="240" w:lineRule="auto"/>
        <w:contextualSpacing/>
        <w:rPr>
          <w:rFonts w:cstheme="minorHAnsi"/>
        </w:rPr>
      </w:pPr>
    </w:p>
    <w:p w14:paraId="78D54A2F" w14:textId="13D0075A" w:rsidR="00403B2E" w:rsidRPr="00403B2E" w:rsidRDefault="00403B2E" w:rsidP="00403B2E">
      <w:pPr>
        <w:spacing w:after="0" w:line="240" w:lineRule="auto"/>
        <w:contextualSpacing/>
        <w:rPr>
          <w:rFonts w:cstheme="minorHAnsi"/>
        </w:rPr>
      </w:pPr>
      <w:r w:rsidRPr="00403B2E">
        <w:rPr>
          <w:rFonts w:cstheme="minorHAnsi"/>
        </w:rPr>
        <w:t xml:space="preserve">We hypothesize that underserved populations living in zip-codes associated with lower-income are experiencing a spike in COVID-19 transmission due to increased housing density, employment in "essential/frontline" job sectors, </w:t>
      </w:r>
      <w:commentRangeStart w:id="176"/>
      <w:r w:rsidRPr="00403B2E">
        <w:rPr>
          <w:rFonts w:cstheme="minorHAnsi"/>
        </w:rPr>
        <w:t>lower educational attainment, and limited health care access</w:t>
      </w:r>
      <w:commentRangeEnd w:id="176"/>
      <w:r w:rsidR="003D5881">
        <w:rPr>
          <w:rStyle w:val="CommentReference"/>
        </w:rPr>
        <w:commentReference w:id="176"/>
      </w:r>
      <w:r w:rsidRPr="00403B2E">
        <w:rPr>
          <w:rFonts w:cstheme="minorHAnsi"/>
        </w:rPr>
        <w:t>. For health care workers, this trend has been seen across the U.S. and has been attributed to their “frontline” status with exposure to COVID-19 patients</w:t>
      </w:r>
      <w:r w:rsidRPr="00403B2E">
        <w:rPr>
          <w:rFonts w:cstheme="minorHAnsi"/>
        </w:rPr>
        <w:fldChar w:fldCharType="begin"/>
      </w:r>
      <w:r w:rsidRPr="00403B2E">
        <w:rPr>
          <w:rFonts w:cstheme="minorHAnsi"/>
        </w:rPr>
        <w:instrText xml:space="preserve"> ADDIN EN.CITE &lt;EndNote&gt;&lt;Cite&gt;&lt;Author&gt;CDC&lt;/Author&gt;&lt;Year&gt;2020&lt;/Year&gt;&lt;IDText&gt;Characteristics of Health Care Personnel with COVID-19 - United States, February 12-April 9, 2020&lt;/IDText&gt;&lt;DisplayText&gt;&lt;style face="superscript"&gt;20&lt;/style&gt;&lt;/DisplayText&gt;&lt;record&gt;&lt;dates&gt;&lt;pub-dates&gt;&lt;date&gt;Apr&lt;/date&gt;&lt;/pub-dates&gt;&lt;year&gt;2020&lt;/year&gt;&lt;/dates&gt;&lt;keywords&gt;&lt;keyword&gt;Adolescent&lt;/keyword&gt;&lt;keyword&gt;Adult&lt;/keyword&gt;&lt;keyword&gt;Aged&lt;/keyword&gt;&lt;keyword&gt;Coronavirus Infections&lt;/keyword&gt;&lt;keyword&gt;Female&lt;/keyword&gt;&lt;keyword&gt;Health Personnel&lt;/keyword&gt;&lt;keyword&gt;Humans&lt;/keyword&gt;&lt;keyword&gt;Male&lt;/keyword&gt;&lt;keyword&gt;Middle Aged&lt;/keyword&gt;&lt;keyword&gt;Pandemics&lt;/keyword&gt;&lt;keyword&gt;Pneumonia, Viral&lt;/keyword&gt;&lt;keyword&gt;United States&lt;/keyword&gt;&lt;keyword&gt;Young Adult&lt;/keyword&gt;&lt;/keywords&gt;&lt;urls&gt;&lt;related-urls&gt;&lt;url&gt;https://www.ncbi.nlm.nih.gov/pubmed/32298247&lt;/url&gt;&lt;/related-urls&gt;&lt;/urls&gt;&lt;isbn&gt;1545-861X&lt;/isbn&gt;&lt;titles&gt;&lt;title&gt;Characteristics of Health Care Personnel with COVID-19 - United States, February 12-April 9, 2020&lt;/title&gt;&lt;secondary-title&gt;MMWR Morb Mortal Wkly Rep&lt;/secondary-title&gt;&lt;/titles&gt;&lt;pages&gt;477-481&lt;/pages&gt;&lt;number&gt;15&lt;/number&gt;&lt;contributors&gt;&lt;authors&gt;&lt;author&gt;CDC COVID-19 Response Team&lt;/author&gt;&lt;/authors&gt;&lt;/contributors&gt;&lt;edition&gt;2020/04/17&lt;/edition&gt;&lt;language&gt;eng&lt;/language&gt;&lt;added-date format="utc"&gt;1588243657&lt;/added-date&gt;&lt;ref-type name="Journal Article"&gt;17&lt;/ref-type&gt;&lt;rec-number&gt;61&lt;/rec-number&gt;&lt;last-updated-date format="utc"&gt;1588243657&lt;/last-updated-date&gt;&lt;accession-num&gt;32298247&lt;/accession-num&gt;&lt;electronic-resource-num&gt;10.15585/mmwr.mm6915e6&lt;/electronic-resource-num&gt;&lt;volume&gt;69&lt;/volume&gt;&lt;/record&gt;&lt;/Cite&gt;&lt;/EndNote&gt;</w:instrText>
      </w:r>
      <w:r w:rsidRPr="00403B2E">
        <w:rPr>
          <w:rFonts w:cstheme="minorHAnsi"/>
        </w:rPr>
        <w:fldChar w:fldCharType="separate"/>
      </w:r>
      <w:r w:rsidRPr="00403B2E">
        <w:rPr>
          <w:rFonts w:cstheme="minorHAnsi"/>
          <w:noProof/>
          <w:vertAlign w:val="superscript"/>
        </w:rPr>
        <w:t>20</w:t>
      </w:r>
      <w:r w:rsidRPr="00403B2E">
        <w:rPr>
          <w:rFonts w:cstheme="minorHAnsi"/>
        </w:rPr>
        <w:fldChar w:fldCharType="end"/>
      </w:r>
      <w:r w:rsidRPr="00403B2E">
        <w:rPr>
          <w:rFonts w:cstheme="minorHAnsi"/>
        </w:rPr>
        <w:t>. Further, it</w:t>
      </w:r>
      <w:r>
        <w:rPr>
          <w:rFonts w:cstheme="minorHAnsi"/>
        </w:rPr>
        <w:t>’</w:t>
      </w:r>
      <w:r w:rsidRPr="00403B2E">
        <w:rPr>
          <w:rFonts w:cstheme="minorHAnsi"/>
        </w:rPr>
        <w:t xml:space="preserve">s possible that the lower income and </w:t>
      </w:r>
      <w:r w:rsidRPr="00403B2E">
        <w:rPr>
          <w:rFonts w:cstheme="minorHAnsi"/>
        </w:rPr>
        <w:lastRenderedPageBreak/>
        <w:t xml:space="preserve">minority populations demonstrate a similar increase over time may also be experiencing this “frontline” spike due to barriers to social distancing. </w:t>
      </w:r>
    </w:p>
    <w:p w14:paraId="2DD36524" w14:textId="77777777" w:rsidR="00403B2E" w:rsidRPr="00403B2E" w:rsidRDefault="00403B2E" w:rsidP="00403B2E">
      <w:pPr>
        <w:spacing w:after="0" w:line="240" w:lineRule="auto"/>
        <w:contextualSpacing/>
        <w:rPr>
          <w:rFonts w:cstheme="minorHAnsi"/>
        </w:rPr>
      </w:pPr>
    </w:p>
    <w:p w14:paraId="769F1F9C" w14:textId="4177EE7B" w:rsidR="00403B2E" w:rsidRDefault="00403B2E" w:rsidP="00403B2E">
      <w:pPr>
        <w:spacing w:after="0" w:line="240" w:lineRule="auto"/>
        <w:contextualSpacing/>
        <w:rPr>
          <w:rFonts w:cstheme="minorHAnsi"/>
        </w:rPr>
      </w:pPr>
      <w:r w:rsidRPr="00403B2E">
        <w:rPr>
          <w:rFonts w:cstheme="minorHAnsi"/>
        </w:rPr>
        <w:t xml:space="preserve">In Orange </w:t>
      </w:r>
      <w:r>
        <w:rPr>
          <w:rFonts w:cstheme="minorHAnsi"/>
        </w:rPr>
        <w:t>C</w:t>
      </w:r>
      <w:r w:rsidRPr="00403B2E">
        <w:rPr>
          <w:rFonts w:cstheme="minorHAnsi"/>
        </w:rPr>
        <w:t>ounty, Hispanic/Latino residents may disproportionately work in sectors in which social distancing or “working from home” is not an option. These occupations may include work in the food industry, construction, and health care support. Second Hispanics/Latinos in Orange County, on average, live in denser household arrangements and thus may have greater opportunity for exposure due to greater volume of family contacts. Third, males appear to show slightly greater vulnerability to COVID-19 which may arise due to their slightly greater prevalence of co-morbid conditions and generally greater morbidity risk at each adult age group (relative to women). These explanations, however, require further refinement and testing.</w:t>
      </w:r>
    </w:p>
    <w:p w14:paraId="3104C079" w14:textId="77777777" w:rsidR="00403B2E" w:rsidRPr="00403B2E" w:rsidRDefault="00403B2E" w:rsidP="00403B2E">
      <w:pPr>
        <w:spacing w:after="0" w:line="240" w:lineRule="auto"/>
        <w:contextualSpacing/>
        <w:rPr>
          <w:rFonts w:cstheme="minorHAnsi"/>
        </w:rPr>
      </w:pPr>
    </w:p>
    <w:p w14:paraId="518C8AEC" w14:textId="4BEB9FA0" w:rsidR="00403B2E" w:rsidRDefault="00403B2E" w:rsidP="00403B2E">
      <w:pPr>
        <w:spacing w:after="0" w:line="240" w:lineRule="auto"/>
        <w:contextualSpacing/>
        <w:rPr>
          <w:rFonts w:cstheme="minorHAnsi"/>
        </w:rPr>
      </w:pPr>
      <w:r w:rsidRPr="00403B2E">
        <w:rPr>
          <w:rFonts w:cstheme="minorHAnsi"/>
        </w:rPr>
        <w:t>The reasons for these spatial, socio-demographic, and economic patterns we discovered are likely complex. Travel among wealthy individuals between North American and European reservoirs of the disease represents one possibility. Some of these reservoirs, at the outset of wider spread of COVID-19 in March 2020, include Italy, New York City, and a ski festival in Colorado. Another possibility is that access to diagnosis and test kits was facilitated in part by wealth and greater health care access. As the social distancing mandate was enacted, moreover, individuals who are independently wealthy or who have the option of working from home may have been more capable of practicing social distancing than did less wealthy individuals. Adherence to social policies is likely difficult for populations that do not have and cannot afford remote work options</w:t>
      </w:r>
      <w:ins w:id="177" w:author="Veronica Vieira" w:date="2020-07-20T13:30:00Z">
        <w:r w:rsidR="003D5881">
          <w:rPr>
            <w:rFonts w:cstheme="minorHAnsi"/>
          </w:rPr>
          <w:t>.</w:t>
        </w:r>
      </w:ins>
      <w:r w:rsidRPr="00403B2E" w:rsidDel="003F65A3">
        <w:rPr>
          <w:rFonts w:cstheme="minorHAnsi"/>
        </w:rPr>
        <w:t xml:space="preserve"> </w:t>
      </w:r>
      <w:r w:rsidRPr="00403B2E">
        <w:rPr>
          <w:rFonts w:cstheme="minorHAnsi"/>
        </w:rPr>
        <w:t xml:space="preserve">We suspect that additional data from contact tracing protocols, combined with subsequent analyses such as those we provide here, will assist in elucidating which of these </w:t>
      </w:r>
      <w:del w:id="178" w:author="Veronica Vieira" w:date="2020-07-20T13:31:00Z">
        <w:r w:rsidRPr="00403B2E" w:rsidDel="003D5881">
          <w:rPr>
            <w:rFonts w:cstheme="minorHAnsi"/>
          </w:rPr>
          <w:delText xml:space="preserve">set of </w:delText>
        </w:r>
      </w:del>
      <w:r w:rsidRPr="00403B2E">
        <w:rPr>
          <w:rFonts w:cstheme="minorHAnsi"/>
        </w:rPr>
        <w:t>explanations best fit the spatial and temporal patterns of COVID-19 cases and testing</w:t>
      </w:r>
      <w:ins w:id="179" w:author="Veronica Vieira" w:date="2020-07-20T13:31:00Z">
        <w:r w:rsidR="003D5881">
          <w:rPr>
            <w:rFonts w:cstheme="minorHAnsi"/>
          </w:rPr>
          <w:t xml:space="preserve"> in Orange County, California</w:t>
        </w:r>
      </w:ins>
      <w:r w:rsidRPr="00403B2E">
        <w:rPr>
          <w:rFonts w:cstheme="minorHAnsi"/>
        </w:rPr>
        <w:t xml:space="preserve">.   </w:t>
      </w:r>
    </w:p>
    <w:p w14:paraId="4A57D33E" w14:textId="77777777" w:rsidR="00403B2E" w:rsidRPr="00403B2E" w:rsidRDefault="00403B2E" w:rsidP="00403B2E">
      <w:pPr>
        <w:spacing w:after="0" w:line="240" w:lineRule="auto"/>
        <w:contextualSpacing/>
        <w:rPr>
          <w:rFonts w:cstheme="minorHAnsi"/>
        </w:rPr>
      </w:pPr>
    </w:p>
    <w:p w14:paraId="17BA6544" w14:textId="77777777" w:rsidR="00403B2E" w:rsidRPr="00403B2E" w:rsidRDefault="00403B2E" w:rsidP="00403B2E">
      <w:pPr>
        <w:spacing w:after="0" w:line="240" w:lineRule="auto"/>
        <w:contextualSpacing/>
        <w:rPr>
          <w:rFonts w:cstheme="minorHAnsi"/>
          <w:b/>
          <w:i/>
        </w:rPr>
      </w:pPr>
      <w:r w:rsidRPr="00403B2E">
        <w:rPr>
          <w:rFonts w:cstheme="minorHAnsi"/>
          <w:b/>
          <w:i/>
        </w:rPr>
        <w:t xml:space="preserve">Limitations. </w:t>
      </w:r>
    </w:p>
    <w:p w14:paraId="64CB99E6" w14:textId="2957959E" w:rsidR="00403B2E" w:rsidRPr="00403B2E" w:rsidRDefault="00403B2E" w:rsidP="00403B2E">
      <w:pPr>
        <w:spacing w:after="0" w:line="240" w:lineRule="auto"/>
        <w:contextualSpacing/>
        <w:rPr>
          <w:rFonts w:cstheme="minorHAnsi"/>
        </w:rPr>
      </w:pPr>
      <w:r w:rsidRPr="00403B2E">
        <w:rPr>
          <w:rFonts w:cstheme="minorHAnsi"/>
        </w:rPr>
        <w:t>The data used for this analysis were collected via passive case detection and are therefore an under-representation of the true incidence of COVID-19 in Orange County. The data are also aggregated at the zip code level. Zip codes are unlikely to adequately represent important spatial units that would be preferable to analyze (i.e. neighborhoods, communities, etc.)</w:t>
      </w:r>
      <w:ins w:id="180" w:author="Veronica Vieira" w:date="2020-07-20T13:32:00Z">
        <w:r w:rsidR="003D5881">
          <w:rPr>
            <w:rFonts w:cstheme="minorHAnsi"/>
          </w:rPr>
          <w:t>.</w:t>
        </w:r>
      </w:ins>
      <w:r w:rsidRPr="00403B2E">
        <w:rPr>
          <w:rFonts w:cstheme="minorHAnsi"/>
        </w:rPr>
        <w:t xml:space="preserve"> While collection of data by zip code allows for some socio-economic differentiation, zip code data lacks sensitivity to understand community level differences in social determinants.</w:t>
      </w:r>
      <w:del w:id="181" w:author="Veronica Vieira" w:date="2020-07-20T13:32:00Z">
        <w:r w:rsidRPr="00403B2E" w:rsidDel="003D5881">
          <w:rPr>
            <w:rFonts w:cstheme="minorHAnsi"/>
          </w:rPr>
          <w:delText xml:space="preserve">  </w:delText>
        </w:r>
      </w:del>
      <w:r w:rsidRPr="00403B2E">
        <w:rPr>
          <w:rFonts w:cstheme="minorHAnsi"/>
        </w:rPr>
        <w:t xml:space="preserve"> Further, missing data including race does not allow us to take a finer look at temporal parameters among specific vulnerable populations. </w:t>
      </w:r>
    </w:p>
    <w:p w14:paraId="71DBEF3C" w14:textId="77777777" w:rsidR="00403B2E" w:rsidRDefault="00403B2E" w:rsidP="00403B2E"/>
    <w:p w14:paraId="29A59422" w14:textId="3F53AD00" w:rsidR="00AC144C" w:rsidRPr="00403B2E" w:rsidRDefault="00AC144C" w:rsidP="00AC144C">
      <w:pPr>
        <w:spacing w:after="0" w:line="240" w:lineRule="auto"/>
        <w:contextualSpacing/>
        <w:rPr>
          <w:ins w:id="182" w:author="Veronica Vieira" w:date="2020-07-20T13:37:00Z"/>
          <w:rFonts w:cstheme="minorHAnsi"/>
          <w:b/>
          <w:i/>
        </w:rPr>
      </w:pPr>
      <w:commentRangeStart w:id="183"/>
      <w:ins w:id="184" w:author="Veronica Vieira" w:date="2020-07-20T13:37:00Z">
        <w:r>
          <w:rPr>
            <w:rFonts w:cstheme="minorHAnsi"/>
            <w:b/>
            <w:i/>
          </w:rPr>
          <w:t>Strength</w:t>
        </w:r>
        <w:r w:rsidRPr="00403B2E">
          <w:rPr>
            <w:rFonts w:cstheme="minorHAnsi"/>
            <w:b/>
            <w:i/>
          </w:rPr>
          <w:t xml:space="preserve">s. </w:t>
        </w:r>
      </w:ins>
      <w:commentRangeEnd w:id="183"/>
      <w:ins w:id="185" w:author="Veronica Vieira" w:date="2020-07-20T13:50:00Z">
        <w:r w:rsidR="005724EF">
          <w:rPr>
            <w:rStyle w:val="CommentReference"/>
          </w:rPr>
          <w:commentReference w:id="183"/>
        </w:r>
      </w:ins>
    </w:p>
    <w:p w14:paraId="3DB3EE07" w14:textId="32BE6DF6" w:rsidR="00D62111" w:rsidRDefault="00AC144C" w:rsidP="00AC144C">
      <w:ins w:id="186" w:author="Veronica Vieira" w:date="2020-07-20T13:37:00Z">
        <w:r>
          <w:rPr>
            <w:rFonts w:cstheme="minorHAnsi"/>
          </w:rPr>
          <w:t xml:space="preserve">Despite the spatial resolution of </w:t>
        </w:r>
      </w:ins>
      <w:ins w:id="187" w:author="Veronica Vieira" w:date="2020-07-20T13:38:00Z">
        <w:r>
          <w:rPr>
            <w:rFonts w:cstheme="minorHAnsi"/>
          </w:rPr>
          <w:t>the testing data, individual-level data were available for our temporal analys</w:t>
        </w:r>
      </w:ins>
      <w:ins w:id="188" w:author="Veronica Vieira" w:date="2020-07-20T13:39:00Z">
        <w:r>
          <w:rPr>
            <w:rFonts w:cstheme="minorHAnsi"/>
          </w:rPr>
          <w:t xml:space="preserve">is. In addition, the diversity of Orange County in terms of socioeconomic and demographic predictors allowed us to examine </w:t>
        </w:r>
      </w:ins>
      <w:ins w:id="189" w:author="Veronica Vieira" w:date="2020-07-20T13:40:00Z">
        <w:r>
          <w:rPr>
            <w:rFonts w:cstheme="minorHAnsi"/>
          </w:rPr>
          <w:t>important social determinants with sufficient power.</w:t>
        </w:r>
      </w:ins>
      <w:ins w:id="190" w:author="Veronica Vieira" w:date="2020-07-20T13:41:00Z">
        <w:r>
          <w:rPr>
            <w:rFonts w:cstheme="minorHAnsi"/>
          </w:rPr>
          <w:t xml:space="preserve"> California was also one of the first states to</w:t>
        </w:r>
      </w:ins>
      <w:ins w:id="191" w:author="Veronica Vieira" w:date="2020-07-20T13:43:00Z">
        <w:r>
          <w:rPr>
            <w:rFonts w:cstheme="minorHAnsi"/>
          </w:rPr>
          <w:t xml:space="preserve"> issue an executive</w:t>
        </w:r>
      </w:ins>
      <w:ins w:id="192" w:author="Veronica Vieira" w:date="2020-07-20T13:41:00Z">
        <w:r>
          <w:rPr>
            <w:rFonts w:cstheme="minorHAnsi"/>
          </w:rPr>
          <w:t xml:space="preserve"> order</w:t>
        </w:r>
      </w:ins>
      <w:ins w:id="193" w:author="Veronica Vieira" w:date="2020-07-20T13:43:00Z">
        <w:r>
          <w:rPr>
            <w:rFonts w:cstheme="minorHAnsi"/>
          </w:rPr>
          <w:t xml:space="preserve"> for residents to stay home, providing </w:t>
        </w:r>
      </w:ins>
      <w:ins w:id="194" w:author="Veronica Vieira" w:date="2020-07-20T13:44:00Z">
        <w:r>
          <w:rPr>
            <w:rFonts w:cstheme="minorHAnsi"/>
          </w:rPr>
          <w:t xml:space="preserve">data for </w:t>
        </w:r>
      </w:ins>
      <w:ins w:id="195" w:author="Veronica Vieira" w:date="2020-07-20T13:43:00Z">
        <w:r>
          <w:rPr>
            <w:rFonts w:cstheme="minorHAnsi"/>
          </w:rPr>
          <w:t xml:space="preserve">several months </w:t>
        </w:r>
      </w:ins>
      <w:ins w:id="196" w:author="Veronica Vieira" w:date="2020-07-20T13:44:00Z">
        <w:r>
          <w:rPr>
            <w:rFonts w:cstheme="minorHAnsi"/>
          </w:rPr>
          <w:t xml:space="preserve">when only essential workers were permitted </w:t>
        </w:r>
      </w:ins>
      <w:ins w:id="197" w:author="Veronica Vieira" w:date="2020-07-20T13:46:00Z">
        <w:r>
          <w:rPr>
            <w:rFonts w:cstheme="minorHAnsi"/>
          </w:rPr>
          <w:t xml:space="preserve">to work outside the home. </w:t>
        </w:r>
      </w:ins>
      <w:ins w:id="198" w:author="Veronica Vieira" w:date="2020-07-20T13:47:00Z">
        <w:r w:rsidR="005724EF">
          <w:rPr>
            <w:rFonts w:cstheme="minorHAnsi"/>
          </w:rPr>
          <w:t>Our analyses were able to identify temporal shifts in the demographics of</w:t>
        </w:r>
      </w:ins>
      <w:ins w:id="199" w:author="Veronica Vieira" w:date="2020-07-20T13:48:00Z">
        <w:r w:rsidR="005724EF">
          <w:rPr>
            <w:rFonts w:cstheme="minorHAnsi"/>
          </w:rPr>
          <w:t xml:space="preserve"> COVID-19 test positivity that likely reflect disparities</w:t>
        </w:r>
      </w:ins>
      <w:ins w:id="200" w:author="Veronica Vieira" w:date="2020-07-20T13:49:00Z">
        <w:r w:rsidR="005724EF">
          <w:rPr>
            <w:rFonts w:cstheme="minorHAnsi"/>
          </w:rPr>
          <w:t xml:space="preserve"> related to </w:t>
        </w:r>
      </w:ins>
      <w:ins w:id="201" w:author="Veronica Vieira" w:date="2020-07-20T13:50:00Z">
        <w:r w:rsidR="005724EF">
          <w:rPr>
            <w:rFonts w:cstheme="minorHAnsi"/>
          </w:rPr>
          <w:t>occupation type that are further amplified by household characteristics.</w:t>
        </w:r>
      </w:ins>
      <w:ins w:id="202" w:author="Veronica Vieira" w:date="2020-07-20T13:48:00Z">
        <w:r w:rsidR="005724EF">
          <w:rPr>
            <w:rFonts w:cstheme="minorHAnsi"/>
          </w:rPr>
          <w:t xml:space="preserve"> </w:t>
        </w:r>
      </w:ins>
      <w:ins w:id="203" w:author="Veronica Vieira" w:date="2020-07-20T13:47:00Z">
        <w:r w:rsidR="005724EF">
          <w:rPr>
            <w:rFonts w:cstheme="minorHAnsi"/>
          </w:rPr>
          <w:t xml:space="preserve"> </w:t>
        </w:r>
      </w:ins>
      <w:ins w:id="204" w:author="Veronica Vieira" w:date="2020-07-20T13:43:00Z">
        <w:r>
          <w:rPr>
            <w:rFonts w:cstheme="minorHAnsi"/>
          </w:rPr>
          <w:t xml:space="preserve"> </w:t>
        </w:r>
      </w:ins>
      <w:ins w:id="205" w:author="Veronica Vieira" w:date="2020-07-20T13:41:00Z">
        <w:r>
          <w:rPr>
            <w:rFonts w:cstheme="minorHAnsi"/>
          </w:rPr>
          <w:t xml:space="preserve"> </w:t>
        </w:r>
      </w:ins>
    </w:p>
    <w:p w14:paraId="3ABF50D8" w14:textId="77777777" w:rsidR="0029334F" w:rsidRPr="0029334F" w:rsidRDefault="0029334F">
      <w:pPr>
        <w:rPr>
          <w:b/>
        </w:rPr>
      </w:pPr>
      <w:r w:rsidRPr="0029334F">
        <w:rPr>
          <w:b/>
        </w:rPr>
        <w:t>REFERENCES</w:t>
      </w:r>
    </w:p>
    <w:p w14:paraId="588D4130" w14:textId="77777777" w:rsidR="0029334F" w:rsidRPr="0029334F" w:rsidRDefault="0029334F" w:rsidP="0029334F">
      <w:pPr>
        <w:pStyle w:val="Bibliography"/>
        <w:rPr>
          <w:rFonts w:ascii="Calibri" w:hAnsi="Calibri" w:cs="Calibri"/>
        </w:rPr>
      </w:pPr>
      <w:r>
        <w:lastRenderedPageBreak/>
        <w:fldChar w:fldCharType="begin"/>
      </w:r>
      <w:r>
        <w:instrText xml:space="preserve"> ADDIN ZOTERO_BIBL {"uncited":[],"omitted":[],"custom":[]} CSL_BIBLIOGRAPHY </w:instrText>
      </w:r>
      <w:r>
        <w:fldChar w:fldCharType="separate"/>
      </w:r>
      <w:r w:rsidRPr="0029334F">
        <w:rPr>
          <w:rFonts w:ascii="Calibri" w:hAnsi="Calibri" w:cs="Calibri"/>
        </w:rPr>
        <w:t xml:space="preserve">1. </w:t>
      </w:r>
      <w:r w:rsidRPr="0029334F">
        <w:rPr>
          <w:rFonts w:ascii="Calibri" w:hAnsi="Calibri" w:cs="Calibri"/>
        </w:rPr>
        <w:tab/>
        <w:t>Dowd JB, Andriano L, Brazel DM, Rotondi V, Block P, Ding X, et al. Demographic science aids in understanding the spread and fatality rates of COVID-19. PNAS. 2020 [cited 23 Apr 2020]. doi:10.1073/pnas.2004911117</w:t>
      </w:r>
    </w:p>
    <w:p w14:paraId="3E0ABCA8" w14:textId="77777777" w:rsidR="0029334F" w:rsidRPr="0029334F" w:rsidRDefault="0029334F" w:rsidP="0029334F">
      <w:pPr>
        <w:pStyle w:val="Bibliography"/>
        <w:rPr>
          <w:rFonts w:ascii="Calibri" w:hAnsi="Calibri" w:cs="Calibri"/>
        </w:rPr>
      </w:pPr>
      <w:r w:rsidRPr="0029334F">
        <w:rPr>
          <w:rFonts w:ascii="Calibri" w:hAnsi="Calibri" w:cs="Calibri"/>
        </w:rPr>
        <w:t xml:space="preserve">2. </w:t>
      </w:r>
      <w:r w:rsidRPr="0029334F">
        <w:rPr>
          <w:rFonts w:ascii="Calibri" w:hAnsi="Calibri" w:cs="Calibri"/>
        </w:rPr>
        <w:tab/>
        <w:t>Dorn A van, Cooney RE, Sabin ML. COVID-19 exacerbating inequalities in the US. The Lancet. 2020;395: 1243–1244. doi:10.1016/S0140-6736(20)30893-X</w:t>
      </w:r>
    </w:p>
    <w:p w14:paraId="3CF45A4A" w14:textId="77777777" w:rsidR="0029334F" w:rsidRPr="0029334F" w:rsidRDefault="0029334F" w:rsidP="0029334F">
      <w:pPr>
        <w:pStyle w:val="Bibliography"/>
        <w:rPr>
          <w:rFonts w:ascii="Calibri" w:hAnsi="Calibri" w:cs="Calibri"/>
        </w:rPr>
      </w:pPr>
      <w:r w:rsidRPr="0029334F">
        <w:rPr>
          <w:rFonts w:ascii="Calibri" w:hAnsi="Calibri" w:cs="Calibri"/>
        </w:rPr>
        <w:t xml:space="preserve">3. </w:t>
      </w:r>
      <w:r w:rsidRPr="0029334F">
        <w:rPr>
          <w:rFonts w:ascii="Calibri" w:hAnsi="Calibri" w:cs="Calibri"/>
        </w:rPr>
        <w:tab/>
        <w:t>Yancy CW. COVID-19 and African Americans. JAMA. 2020 [cited 23 Apr 2020]. doi:10.1001/jama.2020.6548</w:t>
      </w:r>
    </w:p>
    <w:p w14:paraId="053899E2" w14:textId="77777777" w:rsidR="0029334F" w:rsidRPr="0029334F" w:rsidRDefault="0029334F" w:rsidP="0029334F">
      <w:pPr>
        <w:pStyle w:val="Bibliography"/>
        <w:rPr>
          <w:rFonts w:ascii="Calibri" w:hAnsi="Calibri" w:cs="Calibri"/>
        </w:rPr>
      </w:pPr>
      <w:r w:rsidRPr="0029334F">
        <w:rPr>
          <w:rFonts w:ascii="Calibri" w:hAnsi="Calibri" w:cs="Calibri"/>
        </w:rPr>
        <w:t xml:space="preserve">4. </w:t>
      </w:r>
      <w:r w:rsidRPr="0029334F">
        <w:rPr>
          <w:rFonts w:ascii="Calibri" w:hAnsi="Calibri" w:cs="Calibri"/>
        </w:rPr>
        <w:tab/>
        <w:t>Garg S. Hospitalization Rates and Characteristics of Patients Hospitalized with Laboratory-Confirmed Coronavirus Disease 2019 — COVID-NET, 14 States, March 1–30, 2020. MMWR Morb Mortal Wkly Rep. 2020;69. doi:10.15585/mmwr.mm6915e3</w:t>
      </w:r>
    </w:p>
    <w:p w14:paraId="67743423" w14:textId="77777777" w:rsidR="0029334F" w:rsidRPr="0029334F" w:rsidRDefault="0029334F" w:rsidP="0029334F">
      <w:pPr>
        <w:pStyle w:val="Bibliography"/>
        <w:rPr>
          <w:rFonts w:ascii="Calibri" w:hAnsi="Calibri" w:cs="Calibri"/>
        </w:rPr>
      </w:pPr>
      <w:r w:rsidRPr="0029334F">
        <w:rPr>
          <w:rFonts w:ascii="Calibri" w:hAnsi="Calibri" w:cs="Calibri"/>
        </w:rPr>
        <w:t xml:space="preserve">5. </w:t>
      </w:r>
      <w:r w:rsidRPr="0029334F">
        <w:rPr>
          <w:rFonts w:ascii="Calibri" w:hAnsi="Calibri" w:cs="Calibri"/>
        </w:rPr>
        <w:tab/>
        <w:t>Dondorp AM, Hayat M, Aryal D, Beane A, Schultz MJ. Respiratory Support in Novel Coronavirus Disease (COVID-19) Patients, with a Focus on Resource-Limited Settings. The American Journal of Tropical Medicine and Hygiene. 2020 [cited 23 Apr 2020]. doi:10.4269/ajtmh.20-0283</w:t>
      </w:r>
    </w:p>
    <w:p w14:paraId="70011607" w14:textId="77777777" w:rsidR="0029334F" w:rsidRPr="0029334F" w:rsidRDefault="0029334F" w:rsidP="0029334F">
      <w:pPr>
        <w:pStyle w:val="Bibliography"/>
        <w:rPr>
          <w:rFonts w:ascii="Calibri" w:hAnsi="Calibri" w:cs="Calibri"/>
        </w:rPr>
      </w:pPr>
      <w:r w:rsidRPr="0029334F">
        <w:rPr>
          <w:rFonts w:ascii="Calibri" w:hAnsi="Calibri" w:cs="Calibri"/>
        </w:rPr>
        <w:t xml:space="preserve">6. </w:t>
      </w:r>
      <w:r w:rsidRPr="0029334F">
        <w:rPr>
          <w:rFonts w:ascii="Calibri" w:hAnsi="Calibri" w:cs="Calibri"/>
        </w:rPr>
        <w:tab/>
        <w:t>Bhatraju PK, Ghassemieh BJ, Nichols M, Kim R, Jerome KR, Nalla AK, et al. Covid-19 in Critically Ill Patients in the Seattle Region — Case Series. New England Journal of Medicine. 2020;0: null. doi:10.1056/NEJMoa2004500</w:t>
      </w:r>
    </w:p>
    <w:p w14:paraId="74B6F949" w14:textId="77777777" w:rsidR="0029334F" w:rsidRPr="0029334F" w:rsidRDefault="0029334F" w:rsidP="0029334F">
      <w:pPr>
        <w:pStyle w:val="Bibliography"/>
        <w:rPr>
          <w:rFonts w:ascii="Calibri" w:hAnsi="Calibri" w:cs="Calibri"/>
        </w:rPr>
      </w:pPr>
      <w:r w:rsidRPr="0029334F">
        <w:rPr>
          <w:rFonts w:ascii="Calibri" w:hAnsi="Calibri" w:cs="Calibri"/>
        </w:rPr>
        <w:t xml:space="preserve">7. </w:t>
      </w:r>
      <w:r w:rsidRPr="0029334F">
        <w:rPr>
          <w:rFonts w:ascii="Calibri" w:hAnsi="Calibri" w:cs="Calibri"/>
        </w:rPr>
        <w:tab/>
        <w:t>Maxmen A. Thousands of coronavirus tests are going unused in US labs. Nature. 2020;580: 312–313. doi:10.1038/d41586-020-01068-3</w:t>
      </w:r>
    </w:p>
    <w:p w14:paraId="2A865158" w14:textId="77777777" w:rsidR="0029334F" w:rsidRPr="0029334F" w:rsidRDefault="0029334F" w:rsidP="0029334F">
      <w:pPr>
        <w:pStyle w:val="Bibliography"/>
        <w:rPr>
          <w:rFonts w:ascii="Calibri" w:hAnsi="Calibri" w:cs="Calibri"/>
        </w:rPr>
      </w:pPr>
      <w:r w:rsidRPr="0029334F">
        <w:rPr>
          <w:rFonts w:ascii="Calibri" w:hAnsi="Calibri" w:cs="Calibri"/>
        </w:rPr>
        <w:t xml:space="preserve">8. </w:t>
      </w:r>
      <w:r w:rsidRPr="0029334F">
        <w:rPr>
          <w:rFonts w:ascii="Calibri" w:hAnsi="Calibri" w:cs="Calibri"/>
        </w:rPr>
        <w:tab/>
        <w:t>Yang X, Yu Y, Xu J, Shu H, Xia J, Liu H, et al. Clinical course and outcomes of critically ill patients with SARS-CoV-2 pneumonia in Wuhan, China: a single-centered, retrospective, observational study. The Lancet Respiratory Medicine. 2020;0. doi:10.1016/S2213-2600(20)30079-5</w:t>
      </w:r>
    </w:p>
    <w:p w14:paraId="7DEB5F21" w14:textId="77777777" w:rsidR="0029334F" w:rsidRPr="0029334F" w:rsidRDefault="0029334F" w:rsidP="0029334F">
      <w:pPr>
        <w:pStyle w:val="Bibliography"/>
        <w:rPr>
          <w:rFonts w:ascii="Calibri" w:hAnsi="Calibri" w:cs="Calibri"/>
        </w:rPr>
      </w:pPr>
      <w:r w:rsidRPr="0029334F">
        <w:rPr>
          <w:rFonts w:ascii="Calibri" w:hAnsi="Calibri" w:cs="Calibri"/>
        </w:rPr>
        <w:t xml:space="preserve">9. </w:t>
      </w:r>
      <w:r w:rsidRPr="0029334F">
        <w:rPr>
          <w:rFonts w:ascii="Calibri" w:hAnsi="Calibri" w:cs="Calibri"/>
        </w:rPr>
        <w:tab/>
        <w:t>Grasselli G, Pesenti A, Cecconi M. Critical Care Utilization for the COVID-19 Outbreak in Lombardy, Italy: Early Experience and Forecast During an Emergency Response. JAMA. 2020 [cited 23 Apr 2020]. doi:10.1001/jama.2020.4031</w:t>
      </w:r>
    </w:p>
    <w:p w14:paraId="49AD5DBD" w14:textId="7ECFB3A0" w:rsidR="0029334F" w:rsidRDefault="0029334F">
      <w:pPr>
        <w:rPr>
          <w:ins w:id="206" w:author="Veronica Vieira" w:date="2020-07-20T10:17:00Z"/>
        </w:rPr>
      </w:pPr>
      <w:r>
        <w:fldChar w:fldCharType="end"/>
      </w:r>
      <w:ins w:id="207" w:author="Veronica Vieira" w:date="2020-07-20T10:17:00Z">
        <w:r w:rsidR="00F26AC0">
          <w:t>10.</w:t>
        </w:r>
      </w:ins>
      <w:ins w:id="208" w:author="Veronica Vieira" w:date="2020-07-20T10:18:00Z">
        <w:r w:rsidR="00F26AC0">
          <w:t xml:space="preserve"> </w:t>
        </w:r>
        <w:r w:rsidR="00F26AC0">
          <w:fldChar w:fldCharType="begin"/>
        </w:r>
        <w:r w:rsidR="00F26AC0">
          <w:instrText xml:space="preserve"> HYPERLINK "https://www.gov.ca.gov/wp-content/uploads/2020/03/3.19.20-attested-EO-N-33-20-COVID-19-HEALTH-ORDER.pdf" </w:instrText>
        </w:r>
        <w:r w:rsidR="00F26AC0">
          <w:fldChar w:fldCharType="separate"/>
        </w:r>
        <w:r w:rsidR="00F26AC0">
          <w:rPr>
            <w:rStyle w:val="Hyperlink"/>
          </w:rPr>
          <w:t>https://www.gov.ca.gov/wp-content/uploads/2020/03/3.19.20-attested-EO-N-33-20-COVID-19-HEALTH-ORDER.pdf</w:t>
        </w:r>
        <w:r w:rsidR="00F26AC0">
          <w:fldChar w:fldCharType="end"/>
        </w:r>
      </w:ins>
    </w:p>
    <w:p w14:paraId="03B1C076" w14:textId="0AA3DA55" w:rsidR="00F26AC0" w:rsidRDefault="00F26AC0">
      <w:pPr>
        <w:rPr>
          <w:ins w:id="209" w:author="Veronica Vieira" w:date="2020-07-20T11:02:00Z"/>
        </w:rPr>
      </w:pPr>
      <w:ins w:id="210" w:author="Veronica Vieira" w:date="2020-07-20T10:17:00Z">
        <w:r>
          <w:t xml:space="preserve">11. </w:t>
        </w:r>
      </w:ins>
      <w:ins w:id="211" w:author="Veronica Vieira" w:date="2020-07-20T10:26:00Z">
        <w:r w:rsidR="0055013A">
          <w:fldChar w:fldCharType="begin"/>
        </w:r>
        <w:r w:rsidR="0055013A">
          <w:instrText xml:space="preserve"> HYPERLINK "https://covid19.ca.gov/essential-workforce/" </w:instrText>
        </w:r>
        <w:r w:rsidR="0055013A">
          <w:fldChar w:fldCharType="separate"/>
        </w:r>
        <w:r w:rsidR="0055013A">
          <w:rPr>
            <w:rStyle w:val="Hyperlink"/>
          </w:rPr>
          <w:t>https://covid19.ca.gov/essential-workforce/</w:t>
        </w:r>
        <w:r w:rsidR="0055013A">
          <w:fldChar w:fldCharType="end"/>
        </w:r>
      </w:ins>
    </w:p>
    <w:p w14:paraId="4AFB9AC9" w14:textId="65DAEBE3" w:rsidR="00AB4745" w:rsidRDefault="00AB4745">
      <w:pPr>
        <w:rPr>
          <w:ins w:id="212" w:author="Veronica Vieira" w:date="2020-07-20T11:06:00Z"/>
        </w:rPr>
      </w:pPr>
      <w:ins w:id="213" w:author="Veronica Vieira" w:date="2020-07-20T11:02:00Z">
        <w:r>
          <w:t xml:space="preserve">12. </w:t>
        </w:r>
        <w:r w:rsidRPr="00AB4745">
          <w:t xml:space="preserve">Orange County’s Healthier </w:t>
        </w:r>
        <w:proofErr w:type="gramStart"/>
        <w:r w:rsidRPr="00AB4745">
          <w:t>Together :</w:t>
        </w:r>
        <w:proofErr w:type="gramEnd"/>
        <w:r w:rsidRPr="00AB4745">
          <w:t>: Indicators :: OC Dashboard.</w:t>
        </w:r>
        <w:r>
          <w:t xml:space="preserve"> </w:t>
        </w:r>
      </w:ins>
      <w:ins w:id="214" w:author="Veronica Vieira" w:date="2020-07-20T11:03:00Z">
        <w:r>
          <w:fldChar w:fldCharType="begin"/>
        </w:r>
        <w:r>
          <w:instrText xml:space="preserve"> HYPERLINK "</w:instrText>
        </w:r>
      </w:ins>
      <w:ins w:id="215" w:author="Veronica Vieira" w:date="2020-07-20T11:02:00Z">
        <w:r w:rsidRPr="00AB4745">
          <w:rPr>
            <w:rPrChange w:id="216" w:author="Veronica Vieira" w:date="2020-07-20T11:03:00Z">
              <w:rPr>
                <w:rStyle w:val="Hyperlink"/>
              </w:rPr>
            </w:rPrChange>
          </w:rPr>
          <w:instrText>http://www.ochealthiertogether.org/indicators/index/dashboard?alias=ocdashboard&amp;localeId=267&amp;page=2&amp;card=1</w:instrText>
        </w:r>
      </w:ins>
      <w:ins w:id="217" w:author="Veronica Vieira" w:date="2020-07-20T11:03:00Z">
        <w:r>
          <w:instrText xml:space="preserve">" </w:instrText>
        </w:r>
        <w:r>
          <w:fldChar w:fldCharType="separate"/>
        </w:r>
      </w:ins>
      <w:ins w:id="218" w:author="Veronica Vieira" w:date="2020-07-20T11:02:00Z">
        <w:r w:rsidRPr="00AB4745">
          <w:rPr>
            <w:rStyle w:val="Hyperlink"/>
          </w:rPr>
          <w:t>http://www.ochealthiertogether.org/indicators/index/dashboard?alias=ocdashboard&amp;localeId=267&amp;page=2&amp;card=1</w:t>
        </w:r>
      </w:ins>
      <w:ins w:id="219" w:author="Veronica Vieira" w:date="2020-07-20T11:03:00Z">
        <w:r>
          <w:fldChar w:fldCharType="end"/>
        </w:r>
      </w:ins>
    </w:p>
    <w:p w14:paraId="1A984925" w14:textId="104B5E2F" w:rsidR="004B47EF" w:rsidRDefault="004B47EF" w:rsidP="004B47EF">
      <w:pPr>
        <w:rPr>
          <w:ins w:id="220" w:author="Veronica Vieira" w:date="2020-07-20T11:32:00Z"/>
        </w:rPr>
      </w:pPr>
      <w:proofErr w:type="gramStart"/>
      <w:ins w:id="221" w:author="Veronica Vieira" w:date="2020-07-20T11:06:00Z">
        <w:r>
          <w:t>13. Vo</w:t>
        </w:r>
        <w:proofErr w:type="gramEnd"/>
        <w:r>
          <w:t xml:space="preserve">, Linda Trinh; </w:t>
        </w:r>
        <w:proofErr w:type="spellStart"/>
        <w:r>
          <w:t>Hom</w:t>
        </w:r>
        <w:proofErr w:type="spellEnd"/>
        <w:r>
          <w:t xml:space="preserve"> LD. Transforming Orange County: Assets and Needs of Asian Americans &amp; Native Hawaiians and Pacific Islanders. Orange County, CA; 2018.</w:t>
        </w:r>
      </w:ins>
    </w:p>
    <w:p w14:paraId="3668DFAE" w14:textId="339AAA38" w:rsidR="009329CA" w:rsidRDefault="009329CA" w:rsidP="004B47EF">
      <w:pPr>
        <w:rPr>
          <w:ins w:id="222" w:author="Veronica Vieira" w:date="2020-07-20T11:34:00Z"/>
        </w:rPr>
      </w:pPr>
      <w:ins w:id="223" w:author="Veronica Vieira" w:date="2020-07-20T11:32:00Z">
        <w:r>
          <w:t xml:space="preserve">14. </w:t>
        </w:r>
        <w:r>
          <w:fldChar w:fldCharType="begin"/>
        </w:r>
        <w:r>
          <w:instrText xml:space="preserve"> HYPERLINK "https://www.cdph.ca.gov/Programs/CID/DCDC/Pages/CalREDIE.aspx" </w:instrText>
        </w:r>
        <w:r>
          <w:fldChar w:fldCharType="separate"/>
        </w:r>
        <w:r>
          <w:rPr>
            <w:rStyle w:val="Hyperlink"/>
          </w:rPr>
          <w:t>https://www.cdph.ca.gov/Programs/CID/DCDC/Pages/CalREDIE.aspx</w:t>
        </w:r>
        <w:r>
          <w:fldChar w:fldCharType="end"/>
        </w:r>
      </w:ins>
    </w:p>
    <w:p w14:paraId="4F80E369" w14:textId="0E7A2D22" w:rsidR="009329CA" w:rsidRDefault="009329CA" w:rsidP="004B47EF">
      <w:ins w:id="224" w:author="Veronica Vieira" w:date="2020-07-20T11:34:00Z">
        <w:r>
          <w:lastRenderedPageBreak/>
          <w:t xml:space="preserve">15. </w:t>
        </w:r>
        <w:r>
          <w:fldChar w:fldCharType="begin"/>
        </w:r>
        <w:r>
          <w:instrText xml:space="preserve"> HYPERLINK "https://occovid19.ochealthinfo.com/oc-health-care-agency-covid-19-data-frequently-asked-questions" </w:instrText>
        </w:r>
        <w:r>
          <w:fldChar w:fldCharType="separate"/>
        </w:r>
        <w:r>
          <w:rPr>
            <w:rStyle w:val="Hyperlink"/>
          </w:rPr>
          <w:t>https://occovid19.ochealthinfo.com/oc-health-care-agency-covid-19-data-frequently-asked-questions</w:t>
        </w:r>
        <w:r>
          <w:fldChar w:fldCharType="end"/>
        </w:r>
      </w:ins>
    </w:p>
    <w:p w14:paraId="0D31EEFD" w14:textId="77777777" w:rsidR="00B114C2" w:rsidRDefault="00B114C2"/>
    <w:p w14:paraId="1AF1F31B" w14:textId="32CCFD71" w:rsidR="00F72E40" w:rsidRDefault="00F72E40"/>
    <w:p w14:paraId="7D23B076" w14:textId="5D35ABF5" w:rsidR="00403B2E" w:rsidRDefault="00403B2E"/>
    <w:p w14:paraId="6F12B10A" w14:textId="3B1EC112" w:rsidR="00403B2E" w:rsidRDefault="00403B2E"/>
    <w:p w14:paraId="25E1B3DF" w14:textId="5EBE2DCE" w:rsidR="00403B2E" w:rsidRDefault="00403B2E"/>
    <w:p w14:paraId="40F00FBA" w14:textId="54982EE2" w:rsidR="00403B2E" w:rsidRDefault="00403B2E"/>
    <w:p w14:paraId="6D4B658C" w14:textId="008396B6" w:rsidR="00403B2E" w:rsidRDefault="00403B2E"/>
    <w:p w14:paraId="5339787E" w14:textId="5ED05257" w:rsidR="00403B2E" w:rsidRDefault="00403B2E"/>
    <w:p w14:paraId="78F3AD5E" w14:textId="374EE037" w:rsidR="00403B2E" w:rsidRDefault="00403B2E"/>
    <w:p w14:paraId="67FC7B90" w14:textId="5C1D3E7E" w:rsidR="00403B2E" w:rsidRDefault="00403B2E"/>
    <w:p w14:paraId="68F3594A" w14:textId="77777777" w:rsidR="00403B2E" w:rsidRDefault="00403B2E"/>
    <w:p w14:paraId="1481676B" w14:textId="77777777" w:rsidR="00695322" w:rsidRDefault="00695322">
      <w:pPr>
        <w:rPr>
          <w:ins w:id="225" w:author="Veronica Vieira" w:date="2020-07-20T11:49:00Z"/>
          <w:b/>
        </w:rPr>
      </w:pPr>
      <w:ins w:id="226" w:author="Veronica Vieira" w:date="2020-07-20T11:49:00Z">
        <w:r>
          <w:rPr>
            <w:b/>
          </w:rPr>
          <w:br w:type="page"/>
        </w:r>
      </w:ins>
    </w:p>
    <w:p w14:paraId="4F08054F" w14:textId="4BFF197B" w:rsidR="00F72E40" w:rsidRDefault="00F72E40" w:rsidP="00F72E40">
      <w:r w:rsidRPr="00810E43">
        <w:rPr>
          <w:b/>
        </w:rPr>
        <w:lastRenderedPageBreak/>
        <w:t>Supplementary Figure 1</w:t>
      </w:r>
      <w:r>
        <w:t xml:space="preserve">: </w:t>
      </w:r>
      <w:r w:rsidRPr="00810E43">
        <w:rPr>
          <w:b/>
        </w:rPr>
        <w:t>Map of Orange County with cities labelled</w:t>
      </w:r>
      <w:r>
        <w:t xml:space="preserve">. Analyses in this research are done at the zip code level (light grey lines indicate zip code boundaries while dashed dark black lines indicate city boundaries). </w:t>
      </w:r>
    </w:p>
    <w:p w14:paraId="01C091E0" w14:textId="77777777" w:rsidR="00F72E40" w:rsidRDefault="00F72E40"/>
    <w:p w14:paraId="53A9009C" w14:textId="77777777" w:rsidR="00F72E40" w:rsidRDefault="00F72E40">
      <w:r>
        <w:rPr>
          <w:noProof/>
        </w:rPr>
        <w:drawing>
          <wp:inline distT="0" distB="0" distL="0" distR="0" wp14:anchorId="6B6BF822" wp14:editId="281B252B">
            <wp:extent cx="3530600" cy="3700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_Label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4025" cy="3703929"/>
                    </a:xfrm>
                    <a:prstGeom prst="rect">
                      <a:avLst/>
                    </a:prstGeom>
                  </pic:spPr>
                </pic:pic>
              </a:graphicData>
            </a:graphic>
          </wp:inline>
        </w:drawing>
      </w:r>
    </w:p>
    <w:p w14:paraId="15895065" w14:textId="77777777" w:rsidR="00F74DE1" w:rsidRDefault="00F74DE1"/>
    <w:p w14:paraId="1B0A2568" w14:textId="77777777" w:rsidR="00646CFE" w:rsidRDefault="00646CFE">
      <w:pPr>
        <w:rPr>
          <w:b/>
        </w:rPr>
      </w:pPr>
    </w:p>
    <w:p w14:paraId="7A7867C6" w14:textId="77777777" w:rsidR="00646CFE" w:rsidRDefault="00646CFE">
      <w:pPr>
        <w:rPr>
          <w:b/>
        </w:rPr>
      </w:pPr>
    </w:p>
    <w:p w14:paraId="353DFEA2" w14:textId="77777777" w:rsidR="00646CFE" w:rsidRDefault="00646CFE">
      <w:pPr>
        <w:rPr>
          <w:b/>
        </w:rPr>
      </w:pPr>
    </w:p>
    <w:p w14:paraId="0D71332B" w14:textId="77777777" w:rsidR="00646CFE" w:rsidRDefault="00646CFE">
      <w:pPr>
        <w:rPr>
          <w:b/>
        </w:rPr>
      </w:pPr>
    </w:p>
    <w:p w14:paraId="75BA905F" w14:textId="77777777" w:rsidR="00646CFE" w:rsidRDefault="00646CFE">
      <w:pPr>
        <w:rPr>
          <w:b/>
        </w:rPr>
      </w:pPr>
    </w:p>
    <w:p w14:paraId="1ABA5A7D" w14:textId="77777777" w:rsidR="00646CFE" w:rsidRDefault="00646CFE">
      <w:pPr>
        <w:rPr>
          <w:b/>
        </w:rPr>
      </w:pPr>
    </w:p>
    <w:p w14:paraId="58E6BCA9" w14:textId="77777777" w:rsidR="00646CFE" w:rsidRDefault="00646CFE">
      <w:pPr>
        <w:rPr>
          <w:b/>
        </w:rPr>
      </w:pPr>
    </w:p>
    <w:p w14:paraId="0B9ACFDA" w14:textId="77777777" w:rsidR="00646CFE" w:rsidRDefault="00646CFE">
      <w:pPr>
        <w:rPr>
          <w:b/>
        </w:rPr>
      </w:pPr>
    </w:p>
    <w:p w14:paraId="117EE7EF" w14:textId="77777777" w:rsidR="00646CFE" w:rsidRDefault="00646CFE">
      <w:pPr>
        <w:rPr>
          <w:b/>
        </w:rPr>
      </w:pPr>
    </w:p>
    <w:p w14:paraId="4FDDF680" w14:textId="28A63D10" w:rsidR="00F74DE1" w:rsidRDefault="00F74DE1">
      <w:r w:rsidRPr="0060290C">
        <w:rPr>
          <w:b/>
        </w:rPr>
        <w:lastRenderedPageBreak/>
        <w:t>Supplementary Figure 2</w:t>
      </w:r>
      <w:r>
        <w:t xml:space="preserve">: Spatial </w:t>
      </w:r>
      <w:proofErr w:type="spellStart"/>
      <w:r>
        <w:t>correlogram</w:t>
      </w:r>
      <w:proofErr w:type="spellEnd"/>
      <w:r>
        <w:t xml:space="preserve"> indicating degree of clustering (along y-axis) in reported COVID-19 case incidence by distance</w:t>
      </w:r>
      <w:ins w:id="227" w:author="Veronica Vieira" w:date="2020-07-20T12:05:00Z">
        <w:r w:rsidR="00996C63">
          <w:t xml:space="preserve"> (meters)</w:t>
        </w:r>
      </w:ins>
      <w:r>
        <w:t xml:space="preserve"> away from neighboring zip codes in Orange County. Clustering in March is indicated by the dark red </w:t>
      </w:r>
      <w:r w:rsidR="00FD65DE">
        <w:t>line</w:t>
      </w:r>
      <w:r>
        <w:t xml:space="preserve">, April by the light pink </w:t>
      </w:r>
      <w:r w:rsidR="00FD65DE">
        <w:t>line</w:t>
      </w:r>
      <w:r>
        <w:t xml:space="preserve">, May by the bold red </w:t>
      </w:r>
      <w:r w:rsidR="00FD65DE">
        <w:t>line, June by the blue line</w:t>
      </w:r>
      <w:r>
        <w:t xml:space="preserve">. </w:t>
      </w:r>
      <w:r w:rsidR="002F6AA0">
        <w:t>The strongest clustering pattern</w:t>
      </w:r>
      <w:ins w:id="228" w:author="Veronica Vieira" w:date="2020-07-20T12:00:00Z">
        <w:r w:rsidR="00E44E0F">
          <w:t xml:space="preserve"> (highest spatial autocorrelation)</w:t>
        </w:r>
      </w:ins>
      <w:r w:rsidR="002F6AA0">
        <w:t xml:space="preserve"> in reported cases occurred in May</w:t>
      </w:r>
      <w:r w:rsidR="00FD65DE">
        <w:t xml:space="preserve"> and June</w:t>
      </w:r>
      <w:r w:rsidR="0060290C">
        <w:t>, corresponding to a large cluster in the North-Central part of the County (</w:t>
      </w:r>
      <w:r w:rsidR="0060290C" w:rsidRPr="0060290C">
        <w:rPr>
          <w:b/>
        </w:rPr>
        <w:t>Figure 2</w:t>
      </w:r>
      <w:r w:rsidR="0060290C">
        <w:t>)</w:t>
      </w:r>
      <w:r w:rsidR="002F6AA0">
        <w:t>.</w:t>
      </w:r>
    </w:p>
    <w:p w14:paraId="3C516284" w14:textId="2D358AE2" w:rsidR="00646CFE" w:rsidRDefault="00646CFE">
      <w:r>
        <w:rPr>
          <w:noProof/>
        </w:rPr>
        <w:drawing>
          <wp:inline distT="0" distB="0" distL="0" distR="0" wp14:anchorId="7A1DD332" wp14:editId="4C395DF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C19EA5" w14:textId="6DF6D689" w:rsidR="00F74DE1" w:rsidRDefault="00F74DE1">
      <w:r w:rsidRPr="0060290C">
        <w:rPr>
          <w:b/>
        </w:rPr>
        <w:t>Supplementary Figure 3</w:t>
      </w:r>
      <w:r>
        <w:t xml:space="preserve">: Spatial </w:t>
      </w:r>
      <w:proofErr w:type="spellStart"/>
      <w:r>
        <w:t>correlogram</w:t>
      </w:r>
      <w:proofErr w:type="spellEnd"/>
      <w:r>
        <w:t xml:space="preserve"> indicating degree of clustering (along y-axis) in COVID-19 testing in</w:t>
      </w:r>
      <w:r w:rsidR="00FD65DE">
        <w:t>tensity</w:t>
      </w:r>
      <w:r>
        <w:t xml:space="preserve"> by distance</w:t>
      </w:r>
      <w:ins w:id="229" w:author="Veronica Vieira" w:date="2020-07-20T13:23:00Z">
        <w:r w:rsidR="00CF464C">
          <w:t xml:space="preserve"> (meters)</w:t>
        </w:r>
      </w:ins>
      <w:r>
        <w:t xml:space="preserve"> away from neighboring zip codes in Orange County. Clustering in March is indicated by the dark blue color, April by the light grey color, May by the orange color</w:t>
      </w:r>
      <w:r w:rsidR="00FD65DE">
        <w:t>, and June by the maroon color</w:t>
      </w:r>
      <w:r>
        <w:t>.</w:t>
      </w:r>
      <w:r w:rsidR="002F6AA0">
        <w:t xml:space="preserve"> The strongest clustering pattern </w:t>
      </w:r>
      <w:ins w:id="230" w:author="Veronica Vieira" w:date="2020-07-20T12:00:00Z">
        <w:r w:rsidR="00E44E0F">
          <w:t xml:space="preserve">(highest spatial autocorrelation) </w:t>
        </w:r>
      </w:ins>
      <w:r w:rsidR="002F6AA0">
        <w:t>in testing occurred in March, at the beginning of the Orange County epidemic.</w:t>
      </w:r>
    </w:p>
    <w:p w14:paraId="23EFEB3F" w14:textId="3EC45E9D" w:rsidR="00F74DE1" w:rsidRDefault="00646CFE">
      <w:pPr>
        <w:rPr>
          <w:ins w:id="231" w:author="Daniel Parker" w:date="2020-09-30T16:48:00Z"/>
          <w:noProof/>
        </w:rPr>
      </w:pPr>
      <w:r>
        <w:rPr>
          <w:noProof/>
        </w:rPr>
        <w:drawing>
          <wp:inline distT="0" distB="0" distL="0" distR="0" wp14:anchorId="4F2F6BC1" wp14:editId="382613D5">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Del="00646CFE">
        <w:rPr>
          <w:noProof/>
        </w:rPr>
        <w:t xml:space="preserve"> </w:t>
      </w:r>
    </w:p>
    <w:p w14:paraId="0E6E909E" w14:textId="5B93EF7C" w:rsidR="008E649A" w:rsidRPr="000F6975" w:rsidRDefault="008E649A">
      <w:pPr>
        <w:rPr>
          <w:ins w:id="232" w:author="Daniel Parker" w:date="2020-09-30T16:50:00Z"/>
          <w:b/>
          <w:noProof/>
          <w:rPrChange w:id="233" w:author="Daniel Parker" w:date="2020-09-30T17:05:00Z">
            <w:rPr>
              <w:ins w:id="234" w:author="Daniel Parker" w:date="2020-09-30T16:50:00Z"/>
              <w:noProof/>
            </w:rPr>
          </w:rPrChange>
        </w:rPr>
      </w:pPr>
      <w:ins w:id="235" w:author="Daniel Parker" w:date="2020-09-30T16:50:00Z">
        <w:r w:rsidRPr="000F6975">
          <w:rPr>
            <w:b/>
            <w:noProof/>
            <w:rPrChange w:id="236" w:author="Daniel Parker" w:date="2020-09-30T17:05:00Z">
              <w:rPr>
                <w:noProof/>
              </w:rPr>
            </w:rPrChange>
          </w:rPr>
          <w:lastRenderedPageBreak/>
          <w:t>Updated logistic regression results, now stratified by month</w:t>
        </w:r>
      </w:ins>
    </w:p>
    <w:p w14:paraId="55575178" w14:textId="77777777" w:rsidR="008E649A" w:rsidRDefault="008E649A">
      <w:pPr>
        <w:rPr>
          <w:ins w:id="237" w:author="Daniel Parker" w:date="2020-09-30T16:48:00Z"/>
          <w:noProof/>
        </w:rPr>
      </w:pPr>
    </w:p>
    <w:p w14:paraId="45119889" w14:textId="45FC7ECC" w:rsidR="008E649A" w:rsidRDefault="008E649A">
      <w:pPr>
        <w:rPr>
          <w:ins w:id="238" w:author="Daniel Parker" w:date="2020-09-30T16:48:00Z"/>
          <w:noProof/>
        </w:rPr>
      </w:pPr>
      <w:ins w:id="239" w:author="Daniel Parker" w:date="2020-09-30T16:48:00Z">
        <w:r w:rsidRPr="008E649A">
          <w:drawing>
            <wp:inline distT="0" distB="0" distL="0" distR="0" wp14:anchorId="08851C36" wp14:editId="3BDCA5F9">
              <wp:extent cx="5943600" cy="349878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98781"/>
                      </a:xfrm>
                      <a:prstGeom prst="rect">
                        <a:avLst/>
                      </a:prstGeom>
                      <a:noFill/>
                      <a:ln>
                        <a:noFill/>
                      </a:ln>
                    </pic:spPr>
                  </pic:pic>
                </a:graphicData>
              </a:graphic>
            </wp:inline>
          </w:drawing>
        </w:r>
      </w:ins>
    </w:p>
    <w:p w14:paraId="0A81E98C" w14:textId="4C750735" w:rsidR="008E649A" w:rsidRDefault="008E649A">
      <w:pPr>
        <w:rPr>
          <w:ins w:id="240" w:author="Daniel Parker" w:date="2020-09-30T16:51:00Z"/>
        </w:rPr>
      </w:pPr>
    </w:p>
    <w:p w14:paraId="40A26AC6" w14:textId="0CB8DC05" w:rsidR="008E649A" w:rsidRPr="000F6975" w:rsidRDefault="008E649A">
      <w:pPr>
        <w:rPr>
          <w:ins w:id="241" w:author="Daniel Parker" w:date="2020-09-30T16:51:00Z"/>
          <w:b/>
          <w:rPrChange w:id="242" w:author="Daniel Parker" w:date="2020-09-30T17:05:00Z">
            <w:rPr>
              <w:ins w:id="243" w:author="Daniel Parker" w:date="2020-09-30T16:51:00Z"/>
            </w:rPr>
          </w:rPrChange>
        </w:rPr>
      </w:pPr>
      <w:bookmarkStart w:id="244" w:name="_GoBack"/>
      <w:ins w:id="245" w:author="Daniel Parker" w:date="2020-09-30T16:51:00Z">
        <w:r w:rsidRPr="000F6975">
          <w:rPr>
            <w:b/>
            <w:rPrChange w:id="246" w:author="Daniel Parker" w:date="2020-09-30T17:05:00Z">
              <w:rPr/>
            </w:rPrChange>
          </w:rPr>
          <w:t>Logistic regression results for odds of death, among those who test positive</w:t>
        </w:r>
      </w:ins>
    </w:p>
    <w:bookmarkEnd w:id="244"/>
    <w:p w14:paraId="2ADD6D61" w14:textId="3A358D77" w:rsidR="008E649A" w:rsidRDefault="008E649A">
      <w:pPr>
        <w:rPr>
          <w:ins w:id="247" w:author="Daniel Parker" w:date="2020-09-30T16:55:00Z"/>
        </w:rPr>
      </w:pPr>
      <w:ins w:id="248" w:author="Daniel Parker" w:date="2020-09-30T16:51:00Z">
        <w:r w:rsidRPr="008E649A">
          <w:drawing>
            <wp:inline distT="0" distB="0" distL="0" distR="0" wp14:anchorId="290631EB" wp14:editId="083375C6">
              <wp:extent cx="4965700" cy="2768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5700" cy="2768600"/>
                      </a:xfrm>
                      <a:prstGeom prst="rect">
                        <a:avLst/>
                      </a:prstGeom>
                      <a:noFill/>
                      <a:ln>
                        <a:noFill/>
                      </a:ln>
                    </pic:spPr>
                  </pic:pic>
                </a:graphicData>
              </a:graphic>
            </wp:inline>
          </w:drawing>
        </w:r>
      </w:ins>
    </w:p>
    <w:p w14:paraId="3380E898" w14:textId="7396E70C" w:rsidR="008E649A" w:rsidRDefault="008E649A">
      <w:pPr>
        <w:rPr>
          <w:ins w:id="249" w:author="Daniel Parker" w:date="2020-09-30T16:55:00Z"/>
        </w:rPr>
      </w:pPr>
    </w:p>
    <w:p w14:paraId="7F2AB9E2" w14:textId="29146D77" w:rsidR="008E649A" w:rsidRDefault="00F82414">
      <w:pPr>
        <w:rPr>
          <w:ins w:id="250" w:author="Daniel Parker" w:date="2020-09-30T17:02:00Z"/>
        </w:rPr>
      </w:pPr>
      <w:ins w:id="251" w:author="Daniel Parker" w:date="2020-09-30T17:02:00Z">
        <w:r>
          <w:lastRenderedPageBreak/>
          <w:t>R script</w:t>
        </w:r>
      </w:ins>
    </w:p>
    <w:p w14:paraId="7A92B78D" w14:textId="77777777" w:rsidR="00F82414" w:rsidRDefault="00F82414" w:rsidP="00F82414">
      <w:pPr>
        <w:spacing w:after="0" w:line="240" w:lineRule="auto"/>
        <w:contextualSpacing/>
        <w:mirrorIndents/>
        <w:rPr>
          <w:ins w:id="252" w:author="Daniel Parker" w:date="2020-09-30T17:02:00Z"/>
        </w:rPr>
        <w:pPrChange w:id="253" w:author="Daniel Parker" w:date="2020-09-30T17:02:00Z">
          <w:pPr/>
        </w:pPrChange>
      </w:pPr>
      <w:ins w:id="254" w:author="Daniel Parker" w:date="2020-09-30T17:02:00Z">
        <w:r>
          <w:t>###########################################################################</w:t>
        </w:r>
      </w:ins>
    </w:p>
    <w:p w14:paraId="6998966E" w14:textId="77777777" w:rsidR="00F82414" w:rsidRDefault="00F82414" w:rsidP="00F82414">
      <w:pPr>
        <w:spacing w:after="0" w:line="240" w:lineRule="auto"/>
        <w:contextualSpacing/>
        <w:mirrorIndents/>
        <w:rPr>
          <w:ins w:id="255" w:author="Daniel Parker" w:date="2020-09-30T17:02:00Z"/>
        </w:rPr>
        <w:pPrChange w:id="256" w:author="Daniel Parker" w:date="2020-09-30T17:02:00Z">
          <w:pPr/>
        </w:pPrChange>
      </w:pPr>
      <w:ins w:id="257" w:author="Daniel Parker" w:date="2020-09-30T17:02:00Z">
        <w:r>
          <w:t># Load the full data</w:t>
        </w:r>
      </w:ins>
    </w:p>
    <w:p w14:paraId="1DCFDDB1" w14:textId="77777777" w:rsidR="00F82414" w:rsidRDefault="00F82414" w:rsidP="00F82414">
      <w:pPr>
        <w:spacing w:after="0" w:line="240" w:lineRule="auto"/>
        <w:contextualSpacing/>
        <w:mirrorIndents/>
        <w:rPr>
          <w:ins w:id="258" w:author="Daniel Parker" w:date="2020-09-30T17:02:00Z"/>
        </w:rPr>
        <w:pPrChange w:id="259" w:author="Daniel Parker" w:date="2020-09-30T17:02:00Z">
          <w:pPr/>
        </w:pPrChange>
      </w:pPr>
      <w:proofErr w:type="spellStart"/>
      <w:ins w:id="260" w:author="Daniel Parker" w:date="2020-09-30T17:02:00Z">
        <w:r>
          <w:t>patdata_OC</w:t>
        </w:r>
        <w:proofErr w:type="spellEnd"/>
        <w:r>
          <w:t>&lt;-</w:t>
        </w:r>
        <w:proofErr w:type="gramStart"/>
        <w:r>
          <w:t>read.csv(</w:t>
        </w:r>
        <w:proofErr w:type="gramEnd"/>
        <w:r>
          <w:t>"C:/Users/Daniel Parker/Dropbox/COVID_19/SpatialEpiOC/AllELR_PCR_tests200709_DropNA.csv",header=TRUE)</w:t>
        </w:r>
      </w:ins>
    </w:p>
    <w:p w14:paraId="4A78A013" w14:textId="77777777" w:rsidR="00F82414" w:rsidRDefault="00F82414" w:rsidP="00F82414">
      <w:pPr>
        <w:spacing w:after="0" w:line="240" w:lineRule="auto"/>
        <w:contextualSpacing/>
        <w:mirrorIndents/>
        <w:rPr>
          <w:ins w:id="261" w:author="Daniel Parker" w:date="2020-09-30T17:02:00Z"/>
        </w:rPr>
        <w:pPrChange w:id="262" w:author="Daniel Parker" w:date="2020-09-30T17:02:00Z">
          <w:pPr/>
        </w:pPrChange>
      </w:pPr>
    </w:p>
    <w:p w14:paraId="10A1CB67" w14:textId="77777777" w:rsidR="00F82414" w:rsidRDefault="00F82414" w:rsidP="00F82414">
      <w:pPr>
        <w:spacing w:after="0" w:line="240" w:lineRule="auto"/>
        <w:contextualSpacing/>
        <w:mirrorIndents/>
        <w:rPr>
          <w:ins w:id="263" w:author="Daniel Parker" w:date="2020-09-30T17:02:00Z"/>
        </w:rPr>
        <w:pPrChange w:id="264" w:author="Daniel Parker" w:date="2020-09-30T17:02:00Z">
          <w:pPr/>
        </w:pPrChange>
      </w:pPr>
      <w:ins w:id="265" w:author="Daniel Parker" w:date="2020-09-30T17:02:00Z">
        <w:r>
          <w:t>#drop repeated patients</w:t>
        </w:r>
      </w:ins>
    </w:p>
    <w:p w14:paraId="2A04E15F" w14:textId="77777777" w:rsidR="00F82414" w:rsidRDefault="00F82414" w:rsidP="00F82414">
      <w:pPr>
        <w:spacing w:after="0" w:line="240" w:lineRule="auto"/>
        <w:contextualSpacing/>
        <w:mirrorIndents/>
        <w:rPr>
          <w:ins w:id="266" w:author="Daniel Parker" w:date="2020-09-30T17:02:00Z"/>
        </w:rPr>
        <w:pPrChange w:id="267" w:author="Daniel Parker" w:date="2020-09-30T17:02:00Z">
          <w:pPr/>
        </w:pPrChange>
      </w:pPr>
      <w:proofErr w:type="spellStart"/>
      <w:proofErr w:type="gramStart"/>
      <w:ins w:id="268" w:author="Daniel Parker" w:date="2020-09-30T17:02:00Z">
        <w:r>
          <w:t>patdata</w:t>
        </w:r>
        <w:proofErr w:type="spellEnd"/>
        <w:proofErr w:type="gramEnd"/>
        <w:r>
          <w:t xml:space="preserve"> = subset(</w:t>
        </w:r>
        <w:proofErr w:type="spellStart"/>
        <w:r>
          <w:t>patdata_OC</w:t>
        </w:r>
        <w:proofErr w:type="spellEnd"/>
        <w:r>
          <w:t>, Series==1)</w:t>
        </w:r>
      </w:ins>
    </w:p>
    <w:p w14:paraId="1846C0C5" w14:textId="77777777" w:rsidR="00F82414" w:rsidRDefault="00F82414" w:rsidP="00F82414">
      <w:pPr>
        <w:spacing w:after="0" w:line="240" w:lineRule="auto"/>
        <w:contextualSpacing/>
        <w:mirrorIndents/>
        <w:rPr>
          <w:ins w:id="269" w:author="Daniel Parker" w:date="2020-09-30T17:02:00Z"/>
        </w:rPr>
        <w:pPrChange w:id="270" w:author="Daniel Parker" w:date="2020-09-30T17:02:00Z">
          <w:pPr/>
        </w:pPrChange>
      </w:pPr>
    </w:p>
    <w:p w14:paraId="6D5E1570" w14:textId="77777777" w:rsidR="00F82414" w:rsidRDefault="00F82414" w:rsidP="00F82414">
      <w:pPr>
        <w:spacing w:after="0" w:line="240" w:lineRule="auto"/>
        <w:contextualSpacing/>
        <w:mirrorIndents/>
        <w:rPr>
          <w:ins w:id="271" w:author="Daniel Parker" w:date="2020-09-30T17:02:00Z"/>
        </w:rPr>
        <w:pPrChange w:id="272" w:author="Daniel Parker" w:date="2020-09-30T17:02:00Z">
          <w:pPr/>
        </w:pPrChange>
      </w:pPr>
    </w:p>
    <w:p w14:paraId="4D695BA7" w14:textId="77777777" w:rsidR="00F82414" w:rsidRDefault="00F82414" w:rsidP="00F82414">
      <w:pPr>
        <w:spacing w:after="0" w:line="240" w:lineRule="auto"/>
        <w:contextualSpacing/>
        <w:mirrorIndents/>
        <w:rPr>
          <w:ins w:id="273" w:author="Daniel Parker" w:date="2020-09-30T17:02:00Z"/>
        </w:rPr>
        <w:pPrChange w:id="274" w:author="Daniel Parker" w:date="2020-09-30T17:02:00Z">
          <w:pPr/>
        </w:pPrChange>
      </w:pPr>
      <w:ins w:id="275" w:author="Daniel Parker" w:date="2020-09-30T17:02:00Z">
        <w:r>
          <w:t>###########################################################################</w:t>
        </w:r>
      </w:ins>
    </w:p>
    <w:p w14:paraId="5DEDFA25" w14:textId="77777777" w:rsidR="00F82414" w:rsidRDefault="00F82414" w:rsidP="00F82414">
      <w:pPr>
        <w:spacing w:after="0" w:line="240" w:lineRule="auto"/>
        <w:contextualSpacing/>
        <w:mirrorIndents/>
        <w:rPr>
          <w:ins w:id="276" w:author="Daniel Parker" w:date="2020-09-30T17:02:00Z"/>
        </w:rPr>
        <w:pPrChange w:id="277" w:author="Daniel Parker" w:date="2020-09-30T17:02:00Z">
          <w:pPr/>
        </w:pPrChange>
      </w:pPr>
      <w:ins w:id="278" w:author="Daniel Parker" w:date="2020-09-30T17:02:00Z">
        <w:r>
          <w:t># Pop data</w:t>
        </w:r>
      </w:ins>
    </w:p>
    <w:p w14:paraId="0DA24D8A" w14:textId="77777777" w:rsidR="00F82414" w:rsidRDefault="00F82414" w:rsidP="00F82414">
      <w:pPr>
        <w:spacing w:after="0" w:line="240" w:lineRule="auto"/>
        <w:contextualSpacing/>
        <w:mirrorIndents/>
        <w:rPr>
          <w:ins w:id="279" w:author="Daniel Parker" w:date="2020-09-30T17:02:00Z"/>
        </w:rPr>
        <w:pPrChange w:id="280" w:author="Daniel Parker" w:date="2020-09-30T17:02:00Z">
          <w:pPr/>
        </w:pPrChange>
      </w:pPr>
      <w:proofErr w:type="spellStart"/>
      <w:ins w:id="281" w:author="Daniel Parker" w:date="2020-09-30T17:02:00Z">
        <w:r>
          <w:t>PopData_OC</w:t>
        </w:r>
        <w:proofErr w:type="spellEnd"/>
        <w:r>
          <w:t>&lt;-</w:t>
        </w:r>
        <w:proofErr w:type="gramStart"/>
        <w:r>
          <w:t>read.csv(</w:t>
        </w:r>
        <w:proofErr w:type="gramEnd"/>
        <w:r>
          <w:t>"C:/Users/Daniel Parker/Documents/COVID19/OC/</w:t>
        </w:r>
        <w:proofErr w:type="spellStart"/>
        <w:r>
          <w:t>OC_Data</w:t>
        </w:r>
        <w:proofErr w:type="spellEnd"/>
        <w:r>
          <w:t>/</w:t>
        </w:r>
        <w:proofErr w:type="spellStart"/>
        <w:r>
          <w:t>ZipPop.csv",header</w:t>
        </w:r>
        <w:proofErr w:type="spellEnd"/>
        <w:r>
          <w:t>=TRUE)</w:t>
        </w:r>
      </w:ins>
    </w:p>
    <w:p w14:paraId="2685506C" w14:textId="77777777" w:rsidR="00F82414" w:rsidRDefault="00F82414" w:rsidP="00F82414">
      <w:pPr>
        <w:spacing w:after="0" w:line="240" w:lineRule="auto"/>
        <w:contextualSpacing/>
        <w:mirrorIndents/>
        <w:rPr>
          <w:ins w:id="282" w:author="Daniel Parker" w:date="2020-09-30T17:02:00Z"/>
        </w:rPr>
        <w:pPrChange w:id="283" w:author="Daniel Parker" w:date="2020-09-30T17:02:00Z">
          <w:pPr/>
        </w:pPrChange>
      </w:pPr>
    </w:p>
    <w:p w14:paraId="636AF5EE" w14:textId="77777777" w:rsidR="00F82414" w:rsidRDefault="00F82414" w:rsidP="00F82414">
      <w:pPr>
        <w:spacing w:after="0" w:line="240" w:lineRule="auto"/>
        <w:contextualSpacing/>
        <w:mirrorIndents/>
        <w:rPr>
          <w:ins w:id="284" w:author="Daniel Parker" w:date="2020-09-30T17:02:00Z"/>
        </w:rPr>
        <w:pPrChange w:id="285" w:author="Daniel Parker" w:date="2020-09-30T17:02:00Z">
          <w:pPr/>
        </w:pPrChange>
      </w:pPr>
      <w:ins w:id="286" w:author="Daniel Parker" w:date="2020-09-30T17:02:00Z">
        <w:r>
          <w:t># Area data</w:t>
        </w:r>
      </w:ins>
    </w:p>
    <w:p w14:paraId="19699C3B" w14:textId="77777777" w:rsidR="00F82414" w:rsidRDefault="00F82414" w:rsidP="00F82414">
      <w:pPr>
        <w:spacing w:after="0" w:line="240" w:lineRule="auto"/>
        <w:contextualSpacing/>
        <w:mirrorIndents/>
        <w:rPr>
          <w:ins w:id="287" w:author="Daniel Parker" w:date="2020-09-30T17:02:00Z"/>
        </w:rPr>
        <w:pPrChange w:id="288" w:author="Daniel Parker" w:date="2020-09-30T17:02:00Z">
          <w:pPr/>
        </w:pPrChange>
      </w:pPr>
      <w:proofErr w:type="spellStart"/>
      <w:ins w:id="289" w:author="Daniel Parker" w:date="2020-09-30T17:02:00Z">
        <w:r>
          <w:t>Area_OC</w:t>
        </w:r>
        <w:proofErr w:type="spellEnd"/>
        <w:r>
          <w:t xml:space="preserve"> &lt;-</w:t>
        </w:r>
        <w:proofErr w:type="gramStart"/>
        <w:r>
          <w:t>read.csv(</w:t>
        </w:r>
        <w:proofErr w:type="gramEnd"/>
        <w:r>
          <w:t>"C:/Users/Daniel Parker/Documents/COVID19/OC/</w:t>
        </w:r>
        <w:proofErr w:type="spellStart"/>
        <w:r>
          <w:t>OC_Data</w:t>
        </w:r>
        <w:proofErr w:type="spellEnd"/>
        <w:r>
          <w:t>/</w:t>
        </w:r>
        <w:proofErr w:type="spellStart"/>
        <w:r>
          <w:t>ZipArea.csv",header</w:t>
        </w:r>
        <w:proofErr w:type="spellEnd"/>
        <w:r>
          <w:t>=TRUE)</w:t>
        </w:r>
      </w:ins>
    </w:p>
    <w:p w14:paraId="039B4513" w14:textId="77777777" w:rsidR="00F82414" w:rsidRDefault="00F82414" w:rsidP="00F82414">
      <w:pPr>
        <w:spacing w:after="0" w:line="240" w:lineRule="auto"/>
        <w:contextualSpacing/>
        <w:mirrorIndents/>
        <w:rPr>
          <w:ins w:id="290" w:author="Daniel Parker" w:date="2020-09-30T17:02:00Z"/>
        </w:rPr>
        <w:pPrChange w:id="291" w:author="Daniel Parker" w:date="2020-09-30T17:02:00Z">
          <w:pPr/>
        </w:pPrChange>
      </w:pPr>
    </w:p>
    <w:p w14:paraId="76B5A1DF" w14:textId="77777777" w:rsidR="00F82414" w:rsidRDefault="00F82414" w:rsidP="00F82414">
      <w:pPr>
        <w:spacing w:after="0" w:line="240" w:lineRule="auto"/>
        <w:contextualSpacing/>
        <w:mirrorIndents/>
        <w:rPr>
          <w:ins w:id="292" w:author="Daniel Parker" w:date="2020-09-30T17:02:00Z"/>
        </w:rPr>
        <w:pPrChange w:id="293" w:author="Daniel Parker" w:date="2020-09-30T17:02:00Z">
          <w:pPr/>
        </w:pPrChange>
      </w:pPr>
      <w:proofErr w:type="spellStart"/>
      <w:ins w:id="294" w:author="Daniel Parker" w:date="2020-09-30T17:02:00Z">
        <w:r>
          <w:t>PopArea_OC</w:t>
        </w:r>
        <w:proofErr w:type="spellEnd"/>
        <w:r>
          <w:t xml:space="preserve"> = </w:t>
        </w:r>
        <w:proofErr w:type="gramStart"/>
        <w:r>
          <w:t>merge(</w:t>
        </w:r>
        <w:proofErr w:type="spellStart"/>
        <w:proofErr w:type="gramEnd"/>
        <w:r>
          <w:t>PopData_OC</w:t>
        </w:r>
        <w:proofErr w:type="spellEnd"/>
        <w:r>
          <w:t xml:space="preserve">, </w:t>
        </w:r>
        <w:proofErr w:type="spellStart"/>
        <w:r>
          <w:t>Area_OC</w:t>
        </w:r>
        <w:proofErr w:type="spellEnd"/>
        <w:r>
          <w:t xml:space="preserve">, by="Zip", </w:t>
        </w:r>
        <w:proofErr w:type="spellStart"/>
        <w:r>
          <w:t>keep.x</w:t>
        </w:r>
        <w:proofErr w:type="spellEnd"/>
        <w:r>
          <w:t>="TRUE")</w:t>
        </w:r>
      </w:ins>
    </w:p>
    <w:p w14:paraId="310FDC27" w14:textId="77777777" w:rsidR="00F82414" w:rsidRDefault="00F82414" w:rsidP="00F82414">
      <w:pPr>
        <w:spacing w:after="0" w:line="240" w:lineRule="auto"/>
        <w:contextualSpacing/>
        <w:mirrorIndents/>
        <w:rPr>
          <w:ins w:id="295" w:author="Daniel Parker" w:date="2020-09-30T17:02:00Z"/>
        </w:rPr>
        <w:pPrChange w:id="296" w:author="Daniel Parker" w:date="2020-09-30T17:02:00Z">
          <w:pPr/>
        </w:pPrChange>
      </w:pPr>
    </w:p>
    <w:p w14:paraId="487D8CA0" w14:textId="77777777" w:rsidR="00F82414" w:rsidRDefault="00F82414" w:rsidP="00F82414">
      <w:pPr>
        <w:spacing w:after="0" w:line="240" w:lineRule="auto"/>
        <w:contextualSpacing/>
        <w:mirrorIndents/>
        <w:rPr>
          <w:ins w:id="297" w:author="Daniel Parker" w:date="2020-09-30T17:02:00Z"/>
        </w:rPr>
        <w:pPrChange w:id="298" w:author="Daniel Parker" w:date="2020-09-30T17:02:00Z">
          <w:pPr/>
        </w:pPrChange>
      </w:pPr>
      <w:proofErr w:type="spellStart"/>
      <w:ins w:id="299" w:author="Daniel Parker" w:date="2020-09-30T17:02:00Z">
        <w:r>
          <w:t>PopArea_OC$PopDens</w:t>
        </w:r>
        <w:proofErr w:type="spellEnd"/>
        <w:r>
          <w:t xml:space="preserve"> = </w:t>
        </w:r>
        <w:proofErr w:type="spellStart"/>
        <w:r>
          <w:t>PopArea_OC$Population</w:t>
        </w:r>
        <w:proofErr w:type="spellEnd"/>
        <w:r>
          <w:t xml:space="preserve"> / </w:t>
        </w:r>
        <w:proofErr w:type="spellStart"/>
        <w:r>
          <w:t>PopArea_OC$AreaKm</w:t>
        </w:r>
        <w:proofErr w:type="spellEnd"/>
      </w:ins>
    </w:p>
    <w:p w14:paraId="1388A268" w14:textId="77777777" w:rsidR="00F82414" w:rsidRDefault="00F82414" w:rsidP="00F82414">
      <w:pPr>
        <w:spacing w:after="0" w:line="240" w:lineRule="auto"/>
        <w:contextualSpacing/>
        <w:mirrorIndents/>
        <w:rPr>
          <w:ins w:id="300" w:author="Daniel Parker" w:date="2020-09-30T17:02:00Z"/>
        </w:rPr>
        <w:pPrChange w:id="301" w:author="Daniel Parker" w:date="2020-09-30T17:02:00Z">
          <w:pPr/>
        </w:pPrChange>
      </w:pPr>
    </w:p>
    <w:p w14:paraId="7BCB1FCF" w14:textId="77777777" w:rsidR="00F82414" w:rsidRDefault="00F82414" w:rsidP="00F82414">
      <w:pPr>
        <w:spacing w:after="0" w:line="240" w:lineRule="auto"/>
        <w:contextualSpacing/>
        <w:mirrorIndents/>
        <w:rPr>
          <w:ins w:id="302" w:author="Daniel Parker" w:date="2020-09-30T17:02:00Z"/>
        </w:rPr>
        <w:pPrChange w:id="303" w:author="Daniel Parker" w:date="2020-09-30T17:02:00Z">
          <w:pPr/>
        </w:pPrChange>
      </w:pPr>
      <w:ins w:id="304" w:author="Daniel Parker" w:date="2020-09-30T17:02:00Z">
        <w:r>
          <w:t>###########################################################################</w:t>
        </w:r>
      </w:ins>
    </w:p>
    <w:p w14:paraId="3A903299" w14:textId="77777777" w:rsidR="00F82414" w:rsidRDefault="00F82414" w:rsidP="00F82414">
      <w:pPr>
        <w:spacing w:after="0" w:line="240" w:lineRule="auto"/>
        <w:contextualSpacing/>
        <w:mirrorIndents/>
        <w:rPr>
          <w:ins w:id="305" w:author="Daniel Parker" w:date="2020-09-30T17:02:00Z"/>
        </w:rPr>
        <w:pPrChange w:id="306" w:author="Daniel Parker" w:date="2020-09-30T17:02:00Z">
          <w:pPr/>
        </w:pPrChange>
      </w:pPr>
      <w:ins w:id="307" w:author="Daniel Parker" w:date="2020-09-30T17:02:00Z">
        <w:r>
          <w:t># Test data</w:t>
        </w:r>
      </w:ins>
    </w:p>
    <w:p w14:paraId="48F1EEB9" w14:textId="77777777" w:rsidR="00F82414" w:rsidRDefault="00F82414" w:rsidP="00F82414">
      <w:pPr>
        <w:spacing w:after="0" w:line="240" w:lineRule="auto"/>
        <w:contextualSpacing/>
        <w:mirrorIndents/>
        <w:rPr>
          <w:ins w:id="308" w:author="Daniel Parker" w:date="2020-09-30T17:02:00Z"/>
        </w:rPr>
        <w:pPrChange w:id="309" w:author="Daniel Parker" w:date="2020-09-30T17:02:00Z">
          <w:pPr/>
        </w:pPrChange>
      </w:pPr>
      <w:ins w:id="310" w:author="Daniel Parker" w:date="2020-09-30T17:02:00Z">
        <w:r>
          <w:t>#</w:t>
        </w:r>
        <w:proofErr w:type="spellStart"/>
        <w:r>
          <w:t>testdata_OC</w:t>
        </w:r>
        <w:proofErr w:type="spellEnd"/>
        <w:r>
          <w:t>&lt;-</w:t>
        </w:r>
        <w:proofErr w:type="gramStart"/>
        <w:r>
          <w:t>read.csv(</w:t>
        </w:r>
        <w:proofErr w:type="gramEnd"/>
        <w:r>
          <w:t>"C:/Users/Daniel Parker/Documents/COVID19/OC/OC_Data/FromOCHCA/PatientLevel/NEG.test.results.csv",header=TRUE)</w:t>
        </w:r>
      </w:ins>
    </w:p>
    <w:p w14:paraId="04601291" w14:textId="77777777" w:rsidR="00F82414" w:rsidRDefault="00F82414" w:rsidP="00F82414">
      <w:pPr>
        <w:spacing w:after="0" w:line="240" w:lineRule="auto"/>
        <w:contextualSpacing/>
        <w:mirrorIndents/>
        <w:rPr>
          <w:ins w:id="311" w:author="Daniel Parker" w:date="2020-09-30T17:02:00Z"/>
        </w:rPr>
        <w:pPrChange w:id="312" w:author="Daniel Parker" w:date="2020-09-30T17:02:00Z">
          <w:pPr/>
        </w:pPrChange>
      </w:pPr>
      <w:proofErr w:type="spellStart"/>
      <w:ins w:id="313" w:author="Daniel Parker" w:date="2020-09-30T17:02:00Z">
        <w:r>
          <w:t>ZipPop</w:t>
        </w:r>
        <w:proofErr w:type="spellEnd"/>
        <w:r>
          <w:t xml:space="preserve"> = </w:t>
        </w:r>
        <w:proofErr w:type="gramStart"/>
        <w:r>
          <w:t>merge(</w:t>
        </w:r>
        <w:proofErr w:type="spellStart"/>
        <w:proofErr w:type="gramEnd"/>
        <w:r>
          <w:t>patdata</w:t>
        </w:r>
        <w:proofErr w:type="spellEnd"/>
        <w:r>
          <w:t xml:space="preserve">, </w:t>
        </w:r>
        <w:proofErr w:type="spellStart"/>
        <w:r>
          <w:t>PopArea_OC</w:t>
        </w:r>
        <w:proofErr w:type="spellEnd"/>
        <w:r>
          <w:t xml:space="preserve">, </w:t>
        </w:r>
        <w:proofErr w:type="spellStart"/>
        <w:r>
          <w:t>by.x</w:t>
        </w:r>
        <w:proofErr w:type="spellEnd"/>
        <w:r>
          <w:t xml:space="preserve">="Zip", </w:t>
        </w:r>
        <w:proofErr w:type="spellStart"/>
        <w:r>
          <w:t>by.y</w:t>
        </w:r>
        <w:proofErr w:type="spellEnd"/>
        <w:r>
          <w:t xml:space="preserve">="Zip", </w:t>
        </w:r>
        <w:proofErr w:type="spellStart"/>
        <w:r>
          <w:t>keep.x</w:t>
        </w:r>
        <w:proofErr w:type="spellEnd"/>
        <w:r>
          <w:t>="TRUE")</w:t>
        </w:r>
      </w:ins>
    </w:p>
    <w:p w14:paraId="74B4F29B" w14:textId="77777777" w:rsidR="00F82414" w:rsidRDefault="00F82414" w:rsidP="00F82414">
      <w:pPr>
        <w:spacing w:after="0" w:line="240" w:lineRule="auto"/>
        <w:contextualSpacing/>
        <w:mirrorIndents/>
        <w:rPr>
          <w:ins w:id="314" w:author="Daniel Parker" w:date="2020-09-30T17:02:00Z"/>
        </w:rPr>
        <w:pPrChange w:id="315" w:author="Daniel Parker" w:date="2020-09-30T17:02:00Z">
          <w:pPr/>
        </w:pPrChange>
      </w:pPr>
    </w:p>
    <w:p w14:paraId="5CCC0B69" w14:textId="77777777" w:rsidR="00F82414" w:rsidRDefault="00F82414" w:rsidP="00F82414">
      <w:pPr>
        <w:spacing w:after="0" w:line="240" w:lineRule="auto"/>
        <w:contextualSpacing/>
        <w:mirrorIndents/>
        <w:rPr>
          <w:ins w:id="316" w:author="Daniel Parker" w:date="2020-09-30T17:02:00Z"/>
        </w:rPr>
        <w:pPrChange w:id="317" w:author="Daniel Parker" w:date="2020-09-30T17:02:00Z">
          <w:pPr/>
        </w:pPrChange>
      </w:pPr>
    </w:p>
    <w:p w14:paraId="1ADE9297" w14:textId="77777777" w:rsidR="00F82414" w:rsidRDefault="00F82414" w:rsidP="00F82414">
      <w:pPr>
        <w:spacing w:after="0" w:line="240" w:lineRule="auto"/>
        <w:contextualSpacing/>
        <w:mirrorIndents/>
        <w:rPr>
          <w:ins w:id="318" w:author="Daniel Parker" w:date="2020-09-30T17:02:00Z"/>
        </w:rPr>
        <w:pPrChange w:id="319" w:author="Daniel Parker" w:date="2020-09-30T17:02:00Z">
          <w:pPr/>
        </w:pPrChange>
      </w:pPr>
      <w:ins w:id="320" w:author="Daniel Parker" w:date="2020-09-30T17:02:00Z">
        <w:r>
          <w:t xml:space="preserve">#### </w:t>
        </w:r>
        <w:proofErr w:type="gramStart"/>
        <w:r>
          <w:t>income</w:t>
        </w:r>
        <w:proofErr w:type="gramEnd"/>
        <w:r>
          <w:t xml:space="preserve"> data coming from: http://www.ochealthiertogether.org/indicators/index/view?indicatorId=315&amp;localeTypeId=3&amp;periodId=1581</w:t>
        </w:r>
      </w:ins>
    </w:p>
    <w:p w14:paraId="67AA5D5B" w14:textId="77777777" w:rsidR="00F82414" w:rsidRDefault="00F82414" w:rsidP="00F82414">
      <w:pPr>
        <w:spacing w:after="0" w:line="240" w:lineRule="auto"/>
        <w:contextualSpacing/>
        <w:mirrorIndents/>
        <w:rPr>
          <w:ins w:id="321" w:author="Daniel Parker" w:date="2020-09-30T17:02:00Z"/>
        </w:rPr>
        <w:pPrChange w:id="322" w:author="Daniel Parker" w:date="2020-09-30T17:02:00Z">
          <w:pPr/>
        </w:pPrChange>
      </w:pPr>
      <w:proofErr w:type="spellStart"/>
      <w:ins w:id="323" w:author="Daniel Parker" w:date="2020-09-30T17:02:00Z">
        <w:r>
          <w:t>Income_OC</w:t>
        </w:r>
        <w:proofErr w:type="spellEnd"/>
        <w:r>
          <w:t>&lt;-</w:t>
        </w:r>
        <w:proofErr w:type="gramStart"/>
        <w:r>
          <w:t>read.csv(</w:t>
        </w:r>
        <w:proofErr w:type="gramEnd"/>
        <w:r>
          <w:t>"C:/Users/Daniel Parker/Documents/COVID19/OC/OC_Data/IncomeByZip2.csv",header=TRUE)</w:t>
        </w:r>
      </w:ins>
    </w:p>
    <w:p w14:paraId="0DCC563C" w14:textId="77777777" w:rsidR="00F82414" w:rsidRDefault="00F82414" w:rsidP="00F82414">
      <w:pPr>
        <w:spacing w:after="0" w:line="240" w:lineRule="auto"/>
        <w:contextualSpacing/>
        <w:mirrorIndents/>
        <w:rPr>
          <w:ins w:id="324" w:author="Daniel Parker" w:date="2020-09-30T17:02:00Z"/>
        </w:rPr>
        <w:pPrChange w:id="325" w:author="Daniel Parker" w:date="2020-09-30T17:02:00Z">
          <w:pPr/>
        </w:pPrChange>
      </w:pPr>
      <w:ins w:id="326" w:author="Daniel Parker" w:date="2020-09-30T17:02:00Z">
        <w:r>
          <w:t xml:space="preserve">ZipIncome3 = </w:t>
        </w:r>
        <w:proofErr w:type="gramStart"/>
        <w:r>
          <w:t>merge(</w:t>
        </w:r>
        <w:proofErr w:type="spellStart"/>
        <w:proofErr w:type="gramEnd"/>
        <w:r>
          <w:t>ZipPop</w:t>
        </w:r>
        <w:proofErr w:type="spellEnd"/>
        <w:r>
          <w:t xml:space="preserve">, </w:t>
        </w:r>
        <w:proofErr w:type="spellStart"/>
        <w:r>
          <w:t>Income_OC</w:t>
        </w:r>
        <w:proofErr w:type="spellEnd"/>
        <w:r>
          <w:t xml:space="preserve">, by="Zip", </w:t>
        </w:r>
        <w:proofErr w:type="spellStart"/>
        <w:r>
          <w:t>keep.x</w:t>
        </w:r>
        <w:proofErr w:type="spellEnd"/>
        <w:r>
          <w:t>="TRUE")</w:t>
        </w:r>
      </w:ins>
    </w:p>
    <w:p w14:paraId="7314FE08" w14:textId="77777777" w:rsidR="00F82414" w:rsidRDefault="00F82414" w:rsidP="00F82414">
      <w:pPr>
        <w:spacing w:after="0" w:line="240" w:lineRule="auto"/>
        <w:contextualSpacing/>
        <w:mirrorIndents/>
        <w:rPr>
          <w:ins w:id="327" w:author="Daniel Parker" w:date="2020-09-30T17:02:00Z"/>
        </w:rPr>
        <w:pPrChange w:id="328" w:author="Daniel Parker" w:date="2020-09-30T17:02:00Z">
          <w:pPr/>
        </w:pPrChange>
      </w:pPr>
    </w:p>
    <w:p w14:paraId="076268A1" w14:textId="77777777" w:rsidR="00F82414" w:rsidRDefault="00F82414" w:rsidP="00F82414">
      <w:pPr>
        <w:spacing w:after="0" w:line="240" w:lineRule="auto"/>
        <w:contextualSpacing/>
        <w:mirrorIndents/>
        <w:rPr>
          <w:ins w:id="329" w:author="Daniel Parker" w:date="2020-09-30T17:02:00Z"/>
        </w:rPr>
        <w:pPrChange w:id="330" w:author="Daniel Parker" w:date="2020-09-30T17:02:00Z">
          <w:pPr/>
        </w:pPrChange>
      </w:pPr>
      <w:ins w:id="331" w:author="Daniel Parker" w:date="2020-09-30T17:02:00Z">
        <w:r>
          <w:t xml:space="preserve">#### </w:t>
        </w:r>
        <w:proofErr w:type="gramStart"/>
        <w:r>
          <w:t>education</w:t>
        </w:r>
        <w:proofErr w:type="gramEnd"/>
        <w:r>
          <w:t xml:space="preserve"> data coming from: http://www.ochealthiertogether.org/indicators/index/view?indicatorId=315&amp;localeTypeId=3&amp;periodId=1581</w:t>
        </w:r>
      </w:ins>
    </w:p>
    <w:p w14:paraId="6554955E" w14:textId="77777777" w:rsidR="00F82414" w:rsidRDefault="00F82414" w:rsidP="00F82414">
      <w:pPr>
        <w:spacing w:after="0" w:line="240" w:lineRule="auto"/>
        <w:contextualSpacing/>
        <w:mirrorIndents/>
        <w:rPr>
          <w:ins w:id="332" w:author="Daniel Parker" w:date="2020-09-30T17:02:00Z"/>
        </w:rPr>
        <w:pPrChange w:id="333" w:author="Daniel Parker" w:date="2020-09-30T17:02:00Z">
          <w:pPr/>
        </w:pPrChange>
      </w:pPr>
      <w:proofErr w:type="spellStart"/>
      <w:ins w:id="334" w:author="Daniel Parker" w:date="2020-09-30T17:02:00Z">
        <w:r>
          <w:t>Edu_OC</w:t>
        </w:r>
        <w:proofErr w:type="spellEnd"/>
        <w:r>
          <w:t>&lt;-</w:t>
        </w:r>
        <w:proofErr w:type="gramStart"/>
        <w:r>
          <w:t>read.csv(</w:t>
        </w:r>
        <w:proofErr w:type="gramEnd"/>
        <w:r>
          <w:t>"C:/Users/Daniel Parker/Documents/COVID19/OC/OC_Data/EducationByZip.csv",header=TRUE)</w:t>
        </w:r>
      </w:ins>
    </w:p>
    <w:p w14:paraId="78F32FC8" w14:textId="77777777" w:rsidR="00F82414" w:rsidRDefault="00F82414" w:rsidP="00F82414">
      <w:pPr>
        <w:spacing w:after="0" w:line="240" w:lineRule="auto"/>
        <w:contextualSpacing/>
        <w:mirrorIndents/>
        <w:rPr>
          <w:ins w:id="335" w:author="Daniel Parker" w:date="2020-09-30T17:02:00Z"/>
        </w:rPr>
        <w:pPrChange w:id="336" w:author="Daniel Parker" w:date="2020-09-30T17:02:00Z">
          <w:pPr/>
        </w:pPrChange>
      </w:pPr>
      <w:ins w:id="337" w:author="Daniel Parker" w:date="2020-09-30T17:02:00Z">
        <w:r>
          <w:t xml:space="preserve">ZipIncome2 = </w:t>
        </w:r>
        <w:proofErr w:type="gramStart"/>
        <w:r>
          <w:t>merge(</w:t>
        </w:r>
        <w:proofErr w:type="gramEnd"/>
        <w:r>
          <w:t xml:space="preserve">ZipIncome3, </w:t>
        </w:r>
        <w:proofErr w:type="spellStart"/>
        <w:r>
          <w:t>Edu_OC</w:t>
        </w:r>
        <w:proofErr w:type="spellEnd"/>
        <w:r>
          <w:t xml:space="preserve">, by="Zip", </w:t>
        </w:r>
        <w:proofErr w:type="spellStart"/>
        <w:r>
          <w:t>keep.x</w:t>
        </w:r>
        <w:proofErr w:type="spellEnd"/>
        <w:r>
          <w:t>="TRUE")</w:t>
        </w:r>
      </w:ins>
    </w:p>
    <w:p w14:paraId="247CF66E" w14:textId="77777777" w:rsidR="00F82414" w:rsidRDefault="00F82414" w:rsidP="00F82414">
      <w:pPr>
        <w:spacing w:after="0" w:line="240" w:lineRule="auto"/>
        <w:contextualSpacing/>
        <w:mirrorIndents/>
        <w:rPr>
          <w:ins w:id="338" w:author="Daniel Parker" w:date="2020-09-30T17:02:00Z"/>
        </w:rPr>
        <w:pPrChange w:id="339" w:author="Daniel Parker" w:date="2020-09-30T17:02:00Z">
          <w:pPr/>
        </w:pPrChange>
      </w:pPr>
    </w:p>
    <w:p w14:paraId="6906ADA7" w14:textId="77777777" w:rsidR="00F82414" w:rsidRDefault="00F82414" w:rsidP="00F82414">
      <w:pPr>
        <w:spacing w:after="0" w:line="240" w:lineRule="auto"/>
        <w:contextualSpacing/>
        <w:mirrorIndents/>
        <w:rPr>
          <w:ins w:id="340" w:author="Daniel Parker" w:date="2020-09-30T17:02:00Z"/>
        </w:rPr>
        <w:pPrChange w:id="341" w:author="Daniel Parker" w:date="2020-09-30T17:02:00Z">
          <w:pPr/>
        </w:pPrChange>
      </w:pPr>
      <w:ins w:id="342" w:author="Daniel Parker" w:date="2020-09-30T17:02:00Z">
        <w:r>
          <w:lastRenderedPageBreak/>
          <w:t xml:space="preserve">#### </w:t>
        </w:r>
        <w:proofErr w:type="gramStart"/>
        <w:r>
          <w:t>insurance</w:t>
        </w:r>
        <w:proofErr w:type="gramEnd"/>
        <w:r>
          <w:t xml:space="preserve"> data coming from: http://www.ochealthiertogether.org/indicators/index/view?indicatorId=315&amp;localeTypeId=3&amp;periodId=1581</w:t>
        </w:r>
      </w:ins>
    </w:p>
    <w:p w14:paraId="4040DBC0" w14:textId="77777777" w:rsidR="00F82414" w:rsidRDefault="00F82414" w:rsidP="00F82414">
      <w:pPr>
        <w:spacing w:after="0" w:line="240" w:lineRule="auto"/>
        <w:contextualSpacing/>
        <w:mirrorIndents/>
        <w:rPr>
          <w:ins w:id="343" w:author="Daniel Parker" w:date="2020-09-30T17:02:00Z"/>
        </w:rPr>
        <w:pPrChange w:id="344" w:author="Daniel Parker" w:date="2020-09-30T17:02:00Z">
          <w:pPr/>
        </w:pPrChange>
      </w:pPr>
      <w:proofErr w:type="spellStart"/>
      <w:ins w:id="345" w:author="Daniel Parker" w:date="2020-09-30T17:02:00Z">
        <w:r>
          <w:t>Insur_OC</w:t>
        </w:r>
        <w:proofErr w:type="spellEnd"/>
        <w:r>
          <w:t>&lt;-</w:t>
        </w:r>
        <w:proofErr w:type="gramStart"/>
        <w:r>
          <w:t>read.csv(</w:t>
        </w:r>
        <w:proofErr w:type="gramEnd"/>
        <w:r>
          <w:t>"C:/Users/Daniel Parker/Documents/COVID19/OC/OC_Data/InsuranceByZip.csv",header=TRUE)</w:t>
        </w:r>
      </w:ins>
    </w:p>
    <w:p w14:paraId="133B26CD" w14:textId="77777777" w:rsidR="00F82414" w:rsidRDefault="00F82414" w:rsidP="00F82414">
      <w:pPr>
        <w:spacing w:after="0" w:line="240" w:lineRule="auto"/>
        <w:contextualSpacing/>
        <w:mirrorIndents/>
        <w:rPr>
          <w:ins w:id="346" w:author="Daniel Parker" w:date="2020-09-30T17:02:00Z"/>
        </w:rPr>
        <w:pPrChange w:id="347" w:author="Daniel Parker" w:date="2020-09-30T17:02:00Z">
          <w:pPr/>
        </w:pPrChange>
      </w:pPr>
      <w:ins w:id="348" w:author="Daniel Parker" w:date="2020-09-30T17:02:00Z">
        <w:r>
          <w:t xml:space="preserve">ZipIncome1 = </w:t>
        </w:r>
        <w:proofErr w:type="gramStart"/>
        <w:r>
          <w:t>merge(</w:t>
        </w:r>
        <w:proofErr w:type="gramEnd"/>
        <w:r>
          <w:t xml:space="preserve">ZipIncome2, </w:t>
        </w:r>
        <w:proofErr w:type="spellStart"/>
        <w:r>
          <w:t>Insur_OC</w:t>
        </w:r>
        <w:proofErr w:type="spellEnd"/>
        <w:r>
          <w:t xml:space="preserve">, by="Zip", </w:t>
        </w:r>
        <w:proofErr w:type="spellStart"/>
        <w:r>
          <w:t>keep.x</w:t>
        </w:r>
        <w:proofErr w:type="spellEnd"/>
        <w:r>
          <w:t>="TRUE")</w:t>
        </w:r>
      </w:ins>
    </w:p>
    <w:p w14:paraId="5F4C35FA" w14:textId="77777777" w:rsidR="00F82414" w:rsidRDefault="00F82414" w:rsidP="00F82414">
      <w:pPr>
        <w:spacing w:after="0" w:line="240" w:lineRule="auto"/>
        <w:contextualSpacing/>
        <w:mirrorIndents/>
        <w:rPr>
          <w:ins w:id="349" w:author="Daniel Parker" w:date="2020-09-30T17:02:00Z"/>
        </w:rPr>
        <w:pPrChange w:id="350" w:author="Daniel Parker" w:date="2020-09-30T17:02:00Z">
          <w:pPr/>
        </w:pPrChange>
      </w:pPr>
    </w:p>
    <w:p w14:paraId="09BF97CF" w14:textId="77777777" w:rsidR="00F82414" w:rsidRDefault="00F82414" w:rsidP="00F82414">
      <w:pPr>
        <w:spacing w:after="0" w:line="240" w:lineRule="auto"/>
        <w:contextualSpacing/>
        <w:mirrorIndents/>
        <w:rPr>
          <w:ins w:id="351" w:author="Daniel Parker" w:date="2020-09-30T17:02:00Z"/>
        </w:rPr>
        <w:pPrChange w:id="352" w:author="Daniel Parker" w:date="2020-09-30T17:02:00Z">
          <w:pPr/>
        </w:pPrChange>
      </w:pPr>
    </w:p>
    <w:p w14:paraId="162F8777" w14:textId="77777777" w:rsidR="00F82414" w:rsidRDefault="00F82414" w:rsidP="00F82414">
      <w:pPr>
        <w:spacing w:after="0" w:line="240" w:lineRule="auto"/>
        <w:contextualSpacing/>
        <w:mirrorIndents/>
        <w:rPr>
          <w:ins w:id="353" w:author="Daniel Parker" w:date="2020-09-30T17:02:00Z"/>
        </w:rPr>
        <w:pPrChange w:id="354" w:author="Daniel Parker" w:date="2020-09-30T17:02:00Z">
          <w:pPr/>
        </w:pPrChange>
      </w:pPr>
      <w:ins w:id="355" w:author="Daniel Parker" w:date="2020-09-30T17:02:00Z">
        <w:r>
          <w:t>####create dataset without missing values</w:t>
        </w:r>
      </w:ins>
    </w:p>
    <w:p w14:paraId="386C9A9A" w14:textId="77777777" w:rsidR="00F82414" w:rsidRDefault="00F82414" w:rsidP="00F82414">
      <w:pPr>
        <w:spacing w:after="0" w:line="240" w:lineRule="auto"/>
        <w:contextualSpacing/>
        <w:mirrorIndents/>
        <w:rPr>
          <w:ins w:id="356" w:author="Daniel Parker" w:date="2020-09-30T17:02:00Z"/>
        </w:rPr>
        <w:pPrChange w:id="357" w:author="Daniel Parker" w:date="2020-09-30T17:02:00Z">
          <w:pPr/>
        </w:pPrChange>
      </w:pPr>
      <w:ins w:id="358" w:author="Daniel Parker" w:date="2020-09-30T17:02:00Z">
        <w:r>
          <w:t xml:space="preserve">### </w:t>
        </w:r>
        <w:proofErr w:type="gramStart"/>
        <w:r>
          <w:t>for</w:t>
        </w:r>
        <w:proofErr w:type="gramEnd"/>
        <w:r>
          <w:t xml:space="preserve"> summary stats this isn't necessary but it is for the mixed effects regression</w:t>
        </w:r>
      </w:ins>
    </w:p>
    <w:p w14:paraId="3973CC87" w14:textId="77777777" w:rsidR="00F82414" w:rsidRDefault="00F82414" w:rsidP="00F82414">
      <w:pPr>
        <w:spacing w:after="0" w:line="240" w:lineRule="auto"/>
        <w:contextualSpacing/>
        <w:mirrorIndents/>
        <w:rPr>
          <w:ins w:id="359" w:author="Daniel Parker" w:date="2020-09-30T17:02:00Z"/>
        </w:rPr>
        <w:pPrChange w:id="360" w:author="Daniel Parker" w:date="2020-09-30T17:02:00Z">
          <w:pPr/>
        </w:pPrChange>
      </w:pPr>
      <w:ins w:id="361" w:author="Daniel Parker" w:date="2020-09-30T17:02:00Z">
        <w:r>
          <w:t>#</w:t>
        </w:r>
        <w:proofErr w:type="spellStart"/>
        <w:r>
          <w:t>vars</w:t>
        </w:r>
        <w:proofErr w:type="spellEnd"/>
        <w:r>
          <w:t xml:space="preserve"> to keep</w:t>
        </w:r>
      </w:ins>
    </w:p>
    <w:p w14:paraId="2A7A34EE" w14:textId="77777777" w:rsidR="00F82414" w:rsidRDefault="00F82414" w:rsidP="00F82414">
      <w:pPr>
        <w:spacing w:after="0" w:line="240" w:lineRule="auto"/>
        <w:contextualSpacing/>
        <w:mirrorIndents/>
        <w:rPr>
          <w:ins w:id="362" w:author="Daniel Parker" w:date="2020-09-30T17:02:00Z"/>
        </w:rPr>
        <w:pPrChange w:id="363" w:author="Daniel Parker" w:date="2020-09-30T17:02:00Z">
          <w:pPr/>
        </w:pPrChange>
      </w:pPr>
      <w:proofErr w:type="spellStart"/>
      <w:proofErr w:type="gramStart"/>
      <w:ins w:id="364" w:author="Daniel Parker" w:date="2020-09-30T17:02:00Z">
        <w:r>
          <w:t>myvars</w:t>
        </w:r>
        <w:proofErr w:type="spellEnd"/>
        <w:proofErr w:type="gramEnd"/>
        <w:r>
          <w:t xml:space="preserve"> &lt;- c("Zip", "</w:t>
        </w:r>
        <w:proofErr w:type="spellStart"/>
        <w:r>
          <w:t>COVIDbin</w:t>
        </w:r>
        <w:proofErr w:type="spellEnd"/>
        <w:r>
          <w:t xml:space="preserve">", "Age", "Sex2", </w:t>
        </w:r>
      </w:ins>
    </w:p>
    <w:p w14:paraId="2D4D58CB" w14:textId="77777777" w:rsidR="00F82414" w:rsidRDefault="00F82414" w:rsidP="00F82414">
      <w:pPr>
        <w:spacing w:after="0" w:line="240" w:lineRule="auto"/>
        <w:contextualSpacing/>
        <w:mirrorIndents/>
        <w:rPr>
          <w:ins w:id="365" w:author="Daniel Parker" w:date="2020-09-30T17:02:00Z"/>
        </w:rPr>
        <w:pPrChange w:id="366" w:author="Daniel Parker" w:date="2020-09-30T17:02:00Z">
          <w:pPr/>
        </w:pPrChange>
      </w:pPr>
      <w:ins w:id="367" w:author="Daniel Parker" w:date="2020-09-30T17:02:00Z">
        <w:r>
          <w:t>"Race3", "</w:t>
        </w:r>
        <w:proofErr w:type="spellStart"/>
        <w:r>
          <w:t>IncomeMed</w:t>
        </w:r>
        <w:proofErr w:type="spellEnd"/>
        <w:r>
          <w:t>", "</w:t>
        </w:r>
        <w:proofErr w:type="spellStart"/>
        <w:r>
          <w:t>PopDens</w:t>
        </w:r>
        <w:proofErr w:type="spellEnd"/>
        <w:r>
          <w:t xml:space="preserve">", "Month", </w:t>
        </w:r>
      </w:ins>
    </w:p>
    <w:p w14:paraId="0B541E6B" w14:textId="77777777" w:rsidR="00F82414" w:rsidRDefault="00F82414" w:rsidP="00F82414">
      <w:pPr>
        <w:spacing w:after="0" w:line="240" w:lineRule="auto"/>
        <w:contextualSpacing/>
        <w:mirrorIndents/>
        <w:rPr>
          <w:ins w:id="368" w:author="Daniel Parker" w:date="2020-09-30T17:02:00Z"/>
        </w:rPr>
        <w:pPrChange w:id="369" w:author="Daniel Parker" w:date="2020-09-30T17:02:00Z">
          <w:pPr/>
        </w:pPrChange>
      </w:pPr>
      <w:ins w:id="370" w:author="Daniel Parker" w:date="2020-09-30T17:02:00Z">
        <w:r>
          <w:t>"</w:t>
        </w:r>
        <w:proofErr w:type="spellStart"/>
        <w:r>
          <w:t>PercentBach</w:t>
        </w:r>
        <w:proofErr w:type="spellEnd"/>
        <w:r>
          <w:t>", "</w:t>
        </w:r>
        <w:proofErr w:type="spellStart"/>
        <w:r>
          <w:t>PercentInsured</w:t>
        </w:r>
        <w:proofErr w:type="spellEnd"/>
        <w:r>
          <w:t xml:space="preserve">")       </w:t>
        </w:r>
      </w:ins>
    </w:p>
    <w:p w14:paraId="351FAAF7" w14:textId="77777777" w:rsidR="00F82414" w:rsidRDefault="00F82414" w:rsidP="00F82414">
      <w:pPr>
        <w:spacing w:after="0" w:line="240" w:lineRule="auto"/>
        <w:contextualSpacing/>
        <w:mirrorIndents/>
        <w:rPr>
          <w:ins w:id="371" w:author="Daniel Parker" w:date="2020-09-30T17:02:00Z"/>
        </w:rPr>
        <w:pPrChange w:id="372" w:author="Daniel Parker" w:date="2020-09-30T17:02:00Z">
          <w:pPr/>
        </w:pPrChange>
      </w:pPr>
    </w:p>
    <w:p w14:paraId="1AEE9322" w14:textId="77777777" w:rsidR="00F82414" w:rsidRDefault="00F82414" w:rsidP="00F82414">
      <w:pPr>
        <w:spacing w:after="0" w:line="240" w:lineRule="auto"/>
        <w:contextualSpacing/>
        <w:mirrorIndents/>
        <w:rPr>
          <w:ins w:id="373" w:author="Daniel Parker" w:date="2020-09-30T17:02:00Z"/>
        </w:rPr>
        <w:pPrChange w:id="374" w:author="Daniel Parker" w:date="2020-09-30T17:02:00Z">
          <w:pPr/>
        </w:pPrChange>
      </w:pPr>
      <w:ins w:id="375" w:author="Daniel Parker" w:date="2020-09-30T17:02:00Z">
        <w:r>
          <w:t>####</w:t>
        </w:r>
        <w:proofErr w:type="spellStart"/>
        <w:r>
          <w:t>vars</w:t>
        </w:r>
        <w:proofErr w:type="spellEnd"/>
        <w:r>
          <w:t xml:space="preserve"> to keep for March</w:t>
        </w:r>
      </w:ins>
    </w:p>
    <w:p w14:paraId="4D8F4B2E" w14:textId="77777777" w:rsidR="00F82414" w:rsidRDefault="00F82414" w:rsidP="00F82414">
      <w:pPr>
        <w:spacing w:after="0" w:line="240" w:lineRule="auto"/>
        <w:contextualSpacing/>
        <w:mirrorIndents/>
        <w:rPr>
          <w:ins w:id="376" w:author="Daniel Parker" w:date="2020-09-30T17:02:00Z"/>
        </w:rPr>
        <w:pPrChange w:id="377" w:author="Daniel Parker" w:date="2020-09-30T17:02:00Z">
          <w:pPr/>
        </w:pPrChange>
      </w:pPr>
      <w:ins w:id="378" w:author="Daniel Parker" w:date="2020-09-30T17:02:00Z">
        <w:r>
          <w:t>#</w:t>
        </w:r>
        <w:proofErr w:type="spellStart"/>
        <w:r>
          <w:t>myvars</w:t>
        </w:r>
        <w:proofErr w:type="spellEnd"/>
        <w:r>
          <w:t xml:space="preserve"> &lt;- </w:t>
        </w:r>
        <w:proofErr w:type="gramStart"/>
        <w:r>
          <w:t>c(</w:t>
        </w:r>
        <w:proofErr w:type="gramEnd"/>
        <w:r>
          <w:t>"Zip", "</w:t>
        </w:r>
        <w:proofErr w:type="spellStart"/>
        <w:r>
          <w:t>COVIDbin</w:t>
        </w:r>
        <w:proofErr w:type="spellEnd"/>
        <w:r>
          <w:t xml:space="preserve">", "Age", "Sex2", </w:t>
        </w:r>
      </w:ins>
    </w:p>
    <w:p w14:paraId="0D43F6A9" w14:textId="77777777" w:rsidR="00F82414" w:rsidRDefault="00F82414" w:rsidP="00F82414">
      <w:pPr>
        <w:spacing w:after="0" w:line="240" w:lineRule="auto"/>
        <w:contextualSpacing/>
        <w:mirrorIndents/>
        <w:rPr>
          <w:ins w:id="379" w:author="Daniel Parker" w:date="2020-09-30T17:02:00Z"/>
        </w:rPr>
        <w:pPrChange w:id="380" w:author="Daniel Parker" w:date="2020-09-30T17:02:00Z">
          <w:pPr/>
        </w:pPrChange>
      </w:pPr>
      <w:ins w:id="381" w:author="Daniel Parker" w:date="2020-09-30T17:02:00Z">
        <w:r>
          <w:t>#"Race4", "</w:t>
        </w:r>
        <w:proofErr w:type="spellStart"/>
        <w:r>
          <w:t>IncomeMed</w:t>
        </w:r>
        <w:proofErr w:type="spellEnd"/>
        <w:r>
          <w:t>", "</w:t>
        </w:r>
        <w:proofErr w:type="spellStart"/>
        <w:r>
          <w:t>PopDens</w:t>
        </w:r>
        <w:proofErr w:type="spellEnd"/>
        <w:r>
          <w:t xml:space="preserve">", "Month", </w:t>
        </w:r>
      </w:ins>
    </w:p>
    <w:p w14:paraId="035A67CC" w14:textId="77777777" w:rsidR="00F82414" w:rsidRDefault="00F82414" w:rsidP="00F82414">
      <w:pPr>
        <w:spacing w:after="0" w:line="240" w:lineRule="auto"/>
        <w:contextualSpacing/>
        <w:mirrorIndents/>
        <w:rPr>
          <w:ins w:id="382" w:author="Daniel Parker" w:date="2020-09-30T17:02:00Z"/>
        </w:rPr>
        <w:pPrChange w:id="383" w:author="Daniel Parker" w:date="2020-09-30T17:02:00Z">
          <w:pPr/>
        </w:pPrChange>
      </w:pPr>
      <w:ins w:id="384" w:author="Daniel Parker" w:date="2020-09-30T17:02:00Z">
        <w:r>
          <w:t>#"</w:t>
        </w:r>
        <w:proofErr w:type="spellStart"/>
        <w:r>
          <w:t>PercentBach</w:t>
        </w:r>
        <w:proofErr w:type="spellEnd"/>
        <w:r>
          <w:t>", "</w:t>
        </w:r>
        <w:proofErr w:type="spellStart"/>
        <w:r>
          <w:t>PercentInsured</w:t>
        </w:r>
        <w:proofErr w:type="spellEnd"/>
        <w:r>
          <w:t xml:space="preserve">")       </w:t>
        </w:r>
      </w:ins>
    </w:p>
    <w:p w14:paraId="3E4CABA4" w14:textId="77777777" w:rsidR="00F82414" w:rsidRDefault="00F82414" w:rsidP="00F82414">
      <w:pPr>
        <w:spacing w:after="0" w:line="240" w:lineRule="auto"/>
        <w:contextualSpacing/>
        <w:mirrorIndents/>
        <w:rPr>
          <w:ins w:id="385" w:author="Daniel Parker" w:date="2020-09-30T17:02:00Z"/>
        </w:rPr>
        <w:pPrChange w:id="386" w:author="Daniel Parker" w:date="2020-09-30T17:02:00Z">
          <w:pPr/>
        </w:pPrChange>
      </w:pPr>
    </w:p>
    <w:p w14:paraId="1E6184B4" w14:textId="77777777" w:rsidR="00F82414" w:rsidRDefault="00F82414" w:rsidP="00F82414">
      <w:pPr>
        <w:spacing w:after="0" w:line="240" w:lineRule="auto"/>
        <w:contextualSpacing/>
        <w:mirrorIndents/>
        <w:rPr>
          <w:ins w:id="387" w:author="Daniel Parker" w:date="2020-09-30T17:02:00Z"/>
        </w:rPr>
        <w:pPrChange w:id="388" w:author="Daniel Parker" w:date="2020-09-30T17:02:00Z">
          <w:pPr/>
        </w:pPrChange>
      </w:pPr>
    </w:p>
    <w:p w14:paraId="1E2CA3DE" w14:textId="77777777" w:rsidR="00F82414" w:rsidRDefault="00F82414" w:rsidP="00F82414">
      <w:pPr>
        <w:spacing w:after="0" w:line="240" w:lineRule="auto"/>
        <w:contextualSpacing/>
        <w:mirrorIndents/>
        <w:rPr>
          <w:ins w:id="389" w:author="Daniel Parker" w:date="2020-09-30T17:02:00Z"/>
        </w:rPr>
        <w:pPrChange w:id="390" w:author="Daniel Parker" w:date="2020-09-30T17:02:00Z">
          <w:pPr/>
        </w:pPrChange>
      </w:pPr>
      <w:ins w:id="391" w:author="Daniel Parker" w:date="2020-09-30T17:02:00Z">
        <w:r>
          <w:t xml:space="preserve">#create dataset with only those </w:t>
        </w:r>
        <w:proofErr w:type="spellStart"/>
        <w:r>
          <w:t>vars</w:t>
        </w:r>
        <w:proofErr w:type="spellEnd"/>
      </w:ins>
    </w:p>
    <w:p w14:paraId="31973126" w14:textId="77777777" w:rsidR="00F82414" w:rsidRDefault="00F82414" w:rsidP="00F82414">
      <w:pPr>
        <w:spacing w:after="0" w:line="240" w:lineRule="auto"/>
        <w:contextualSpacing/>
        <w:mirrorIndents/>
        <w:rPr>
          <w:ins w:id="392" w:author="Daniel Parker" w:date="2020-09-30T17:02:00Z"/>
        </w:rPr>
        <w:pPrChange w:id="393" w:author="Daniel Parker" w:date="2020-09-30T17:02:00Z">
          <w:pPr/>
        </w:pPrChange>
      </w:pPr>
      <w:proofErr w:type="spellStart"/>
      <w:ins w:id="394" w:author="Daniel Parker" w:date="2020-09-30T17:02:00Z">
        <w:r>
          <w:t>ZipIncome</w:t>
        </w:r>
        <w:proofErr w:type="spellEnd"/>
        <w:r>
          <w:t xml:space="preserve"> &lt;- </w:t>
        </w:r>
        <w:proofErr w:type="gramStart"/>
        <w:r>
          <w:t>ZipIncome1[</w:t>
        </w:r>
        <w:proofErr w:type="spellStart"/>
        <w:proofErr w:type="gramEnd"/>
        <w:r>
          <w:t>myvars</w:t>
        </w:r>
        <w:proofErr w:type="spellEnd"/>
        <w:r>
          <w:t xml:space="preserve">]        </w:t>
        </w:r>
      </w:ins>
    </w:p>
    <w:p w14:paraId="10454CCF" w14:textId="77777777" w:rsidR="00F82414" w:rsidRDefault="00F82414" w:rsidP="00F82414">
      <w:pPr>
        <w:spacing w:after="0" w:line="240" w:lineRule="auto"/>
        <w:contextualSpacing/>
        <w:mirrorIndents/>
        <w:rPr>
          <w:ins w:id="395" w:author="Daniel Parker" w:date="2020-09-30T17:02:00Z"/>
        </w:rPr>
        <w:pPrChange w:id="396" w:author="Daniel Parker" w:date="2020-09-30T17:02:00Z">
          <w:pPr/>
        </w:pPrChange>
      </w:pPr>
    </w:p>
    <w:p w14:paraId="4DA0580C" w14:textId="77777777" w:rsidR="00F82414" w:rsidRDefault="00F82414" w:rsidP="00F82414">
      <w:pPr>
        <w:spacing w:after="0" w:line="240" w:lineRule="auto"/>
        <w:contextualSpacing/>
        <w:mirrorIndents/>
        <w:rPr>
          <w:ins w:id="397" w:author="Daniel Parker" w:date="2020-09-30T17:02:00Z"/>
        </w:rPr>
        <w:pPrChange w:id="398" w:author="Daniel Parker" w:date="2020-09-30T17:02:00Z">
          <w:pPr/>
        </w:pPrChange>
      </w:pPr>
    </w:p>
    <w:p w14:paraId="1B5E9CB4" w14:textId="77777777" w:rsidR="00F82414" w:rsidRDefault="00F82414" w:rsidP="00F82414">
      <w:pPr>
        <w:spacing w:after="0" w:line="240" w:lineRule="auto"/>
        <w:contextualSpacing/>
        <w:mirrorIndents/>
        <w:rPr>
          <w:ins w:id="399" w:author="Daniel Parker" w:date="2020-09-30T17:02:00Z"/>
        </w:rPr>
        <w:pPrChange w:id="400" w:author="Daniel Parker" w:date="2020-09-30T17:02:00Z">
          <w:pPr/>
        </w:pPrChange>
      </w:pPr>
      <w:ins w:id="401" w:author="Daniel Parker" w:date="2020-09-30T17:02:00Z">
        <w:r>
          <w:t>#create age group variables for the ages</w:t>
        </w:r>
      </w:ins>
    </w:p>
    <w:p w14:paraId="17AE5ECA" w14:textId="77777777" w:rsidR="00F82414" w:rsidRDefault="00F82414" w:rsidP="00F82414">
      <w:pPr>
        <w:spacing w:after="0" w:line="240" w:lineRule="auto"/>
        <w:contextualSpacing/>
        <w:mirrorIndents/>
        <w:rPr>
          <w:ins w:id="402" w:author="Daniel Parker" w:date="2020-09-30T17:02:00Z"/>
        </w:rPr>
        <w:pPrChange w:id="403" w:author="Daniel Parker" w:date="2020-09-30T17:02:00Z">
          <w:pPr/>
        </w:pPrChange>
      </w:pPr>
      <w:proofErr w:type="gramStart"/>
      <w:ins w:id="404" w:author="Daniel Parker" w:date="2020-09-30T17:02:00Z">
        <w:r>
          <w:t>attach(</w:t>
        </w:r>
        <w:proofErr w:type="spellStart"/>
        <w:proofErr w:type="gramEnd"/>
        <w:r>
          <w:t>ZipIncome</w:t>
        </w:r>
        <w:proofErr w:type="spellEnd"/>
        <w:r>
          <w:t>)</w:t>
        </w:r>
      </w:ins>
    </w:p>
    <w:p w14:paraId="1777241B" w14:textId="77777777" w:rsidR="00F82414" w:rsidRDefault="00F82414" w:rsidP="00F82414">
      <w:pPr>
        <w:spacing w:after="0" w:line="240" w:lineRule="auto"/>
        <w:contextualSpacing/>
        <w:mirrorIndents/>
        <w:rPr>
          <w:ins w:id="405" w:author="Daniel Parker" w:date="2020-09-30T17:02:00Z"/>
        </w:rPr>
        <w:pPrChange w:id="406" w:author="Daniel Parker" w:date="2020-09-30T17:02:00Z">
          <w:pPr/>
        </w:pPrChange>
      </w:pPr>
      <w:proofErr w:type="spellStart"/>
      <w:ins w:id="407" w:author="Daniel Parker" w:date="2020-09-30T17:02:00Z">
        <w:r>
          <w:t>ZipIncome$</w:t>
        </w:r>
        <w:proofErr w:type="gramStart"/>
        <w:r>
          <w:t>AgeGroup</w:t>
        </w:r>
        <w:proofErr w:type="spellEnd"/>
        <w:r>
          <w:t>[</w:t>
        </w:r>
        <w:proofErr w:type="gramEnd"/>
        <w:r>
          <w:t>Age &lt; 5] &lt;- "0to4"</w:t>
        </w:r>
      </w:ins>
    </w:p>
    <w:p w14:paraId="50B0E68A" w14:textId="77777777" w:rsidR="00F82414" w:rsidRDefault="00F82414" w:rsidP="00F82414">
      <w:pPr>
        <w:spacing w:after="0" w:line="240" w:lineRule="auto"/>
        <w:contextualSpacing/>
        <w:mirrorIndents/>
        <w:rPr>
          <w:ins w:id="408" w:author="Daniel Parker" w:date="2020-09-30T17:02:00Z"/>
        </w:rPr>
        <w:pPrChange w:id="409" w:author="Daniel Parker" w:date="2020-09-30T17:02:00Z">
          <w:pPr/>
        </w:pPrChange>
      </w:pPr>
      <w:proofErr w:type="spellStart"/>
      <w:ins w:id="410" w:author="Daniel Parker" w:date="2020-09-30T17:02:00Z">
        <w:r>
          <w:t>ZipIncome$</w:t>
        </w:r>
        <w:proofErr w:type="gramStart"/>
        <w:r>
          <w:t>AgeGroup</w:t>
        </w:r>
        <w:proofErr w:type="spellEnd"/>
        <w:r>
          <w:t>[</w:t>
        </w:r>
        <w:proofErr w:type="gramEnd"/>
        <w:r>
          <w:t>Age &gt; 4 &amp; Age &lt; 10 ] &lt;- "5to9"</w:t>
        </w:r>
      </w:ins>
    </w:p>
    <w:p w14:paraId="2D8927F5" w14:textId="77777777" w:rsidR="00F82414" w:rsidRDefault="00F82414" w:rsidP="00F82414">
      <w:pPr>
        <w:spacing w:after="0" w:line="240" w:lineRule="auto"/>
        <w:contextualSpacing/>
        <w:mirrorIndents/>
        <w:rPr>
          <w:ins w:id="411" w:author="Daniel Parker" w:date="2020-09-30T17:02:00Z"/>
        </w:rPr>
        <w:pPrChange w:id="412" w:author="Daniel Parker" w:date="2020-09-30T17:02:00Z">
          <w:pPr/>
        </w:pPrChange>
      </w:pPr>
      <w:proofErr w:type="spellStart"/>
      <w:ins w:id="413" w:author="Daniel Parker" w:date="2020-09-30T17:02:00Z">
        <w:r>
          <w:t>ZipIncome$</w:t>
        </w:r>
        <w:proofErr w:type="gramStart"/>
        <w:r>
          <w:t>AgeGroup</w:t>
        </w:r>
        <w:proofErr w:type="spellEnd"/>
        <w:r>
          <w:t>[</w:t>
        </w:r>
        <w:proofErr w:type="gramEnd"/>
        <w:r>
          <w:t>Age &gt; 9 &amp; Age &lt; 15 ] &lt;- "10to14"</w:t>
        </w:r>
      </w:ins>
    </w:p>
    <w:p w14:paraId="01CEA418" w14:textId="77777777" w:rsidR="00F82414" w:rsidRDefault="00F82414" w:rsidP="00F82414">
      <w:pPr>
        <w:spacing w:after="0" w:line="240" w:lineRule="auto"/>
        <w:contextualSpacing/>
        <w:mirrorIndents/>
        <w:rPr>
          <w:ins w:id="414" w:author="Daniel Parker" w:date="2020-09-30T17:02:00Z"/>
        </w:rPr>
        <w:pPrChange w:id="415" w:author="Daniel Parker" w:date="2020-09-30T17:02:00Z">
          <w:pPr/>
        </w:pPrChange>
      </w:pPr>
      <w:proofErr w:type="spellStart"/>
      <w:ins w:id="416" w:author="Daniel Parker" w:date="2020-09-30T17:02:00Z">
        <w:r>
          <w:t>ZipIncome$</w:t>
        </w:r>
        <w:proofErr w:type="gramStart"/>
        <w:r>
          <w:t>AgeGroup</w:t>
        </w:r>
        <w:proofErr w:type="spellEnd"/>
        <w:r>
          <w:t>[</w:t>
        </w:r>
        <w:proofErr w:type="gramEnd"/>
        <w:r>
          <w:t>Age &gt; 14 &amp; Age &lt; 20 ] &lt;- "15to19"</w:t>
        </w:r>
      </w:ins>
    </w:p>
    <w:p w14:paraId="6F79E822" w14:textId="77777777" w:rsidR="00F82414" w:rsidRDefault="00F82414" w:rsidP="00F82414">
      <w:pPr>
        <w:spacing w:after="0" w:line="240" w:lineRule="auto"/>
        <w:contextualSpacing/>
        <w:mirrorIndents/>
        <w:rPr>
          <w:ins w:id="417" w:author="Daniel Parker" w:date="2020-09-30T17:02:00Z"/>
        </w:rPr>
        <w:pPrChange w:id="418" w:author="Daniel Parker" w:date="2020-09-30T17:02:00Z">
          <w:pPr/>
        </w:pPrChange>
      </w:pPr>
      <w:proofErr w:type="spellStart"/>
      <w:ins w:id="419" w:author="Daniel Parker" w:date="2020-09-30T17:02:00Z">
        <w:r>
          <w:t>ZipIncome$</w:t>
        </w:r>
        <w:proofErr w:type="gramStart"/>
        <w:r>
          <w:t>AgeGroup</w:t>
        </w:r>
        <w:proofErr w:type="spellEnd"/>
        <w:r>
          <w:t>[</w:t>
        </w:r>
        <w:proofErr w:type="gramEnd"/>
        <w:r>
          <w:t>Age &gt; 19 &amp; Age &lt; 25 ] &lt;- "20to24"</w:t>
        </w:r>
      </w:ins>
    </w:p>
    <w:p w14:paraId="32CB6221" w14:textId="77777777" w:rsidR="00F82414" w:rsidRDefault="00F82414" w:rsidP="00F82414">
      <w:pPr>
        <w:spacing w:after="0" w:line="240" w:lineRule="auto"/>
        <w:contextualSpacing/>
        <w:mirrorIndents/>
        <w:rPr>
          <w:ins w:id="420" w:author="Daniel Parker" w:date="2020-09-30T17:02:00Z"/>
        </w:rPr>
        <w:pPrChange w:id="421" w:author="Daniel Parker" w:date="2020-09-30T17:02:00Z">
          <w:pPr/>
        </w:pPrChange>
      </w:pPr>
      <w:proofErr w:type="spellStart"/>
      <w:ins w:id="422" w:author="Daniel Parker" w:date="2020-09-30T17:02:00Z">
        <w:r>
          <w:t>ZipIncome$</w:t>
        </w:r>
        <w:proofErr w:type="gramStart"/>
        <w:r>
          <w:t>AgeGroup</w:t>
        </w:r>
        <w:proofErr w:type="spellEnd"/>
        <w:r>
          <w:t>[</w:t>
        </w:r>
        <w:proofErr w:type="gramEnd"/>
        <w:r>
          <w:t>Age &gt; 24 &amp; Age &lt; 30 ] &lt;- "25to29"</w:t>
        </w:r>
      </w:ins>
    </w:p>
    <w:p w14:paraId="3F806D9F" w14:textId="77777777" w:rsidR="00F82414" w:rsidRDefault="00F82414" w:rsidP="00F82414">
      <w:pPr>
        <w:spacing w:after="0" w:line="240" w:lineRule="auto"/>
        <w:contextualSpacing/>
        <w:mirrorIndents/>
        <w:rPr>
          <w:ins w:id="423" w:author="Daniel Parker" w:date="2020-09-30T17:02:00Z"/>
        </w:rPr>
        <w:pPrChange w:id="424" w:author="Daniel Parker" w:date="2020-09-30T17:02:00Z">
          <w:pPr/>
        </w:pPrChange>
      </w:pPr>
      <w:proofErr w:type="spellStart"/>
      <w:ins w:id="425" w:author="Daniel Parker" w:date="2020-09-30T17:02:00Z">
        <w:r>
          <w:t>ZipIncome$</w:t>
        </w:r>
        <w:proofErr w:type="gramStart"/>
        <w:r>
          <w:t>AgeGroup</w:t>
        </w:r>
        <w:proofErr w:type="spellEnd"/>
        <w:r>
          <w:t>[</w:t>
        </w:r>
        <w:proofErr w:type="gramEnd"/>
        <w:r>
          <w:t>Age &gt; 29 &amp; Age &lt; 35 ] &lt;- "30to34"</w:t>
        </w:r>
      </w:ins>
    </w:p>
    <w:p w14:paraId="3CFA3A3D" w14:textId="77777777" w:rsidR="00F82414" w:rsidRDefault="00F82414" w:rsidP="00F82414">
      <w:pPr>
        <w:spacing w:after="0" w:line="240" w:lineRule="auto"/>
        <w:contextualSpacing/>
        <w:mirrorIndents/>
        <w:rPr>
          <w:ins w:id="426" w:author="Daniel Parker" w:date="2020-09-30T17:02:00Z"/>
        </w:rPr>
        <w:pPrChange w:id="427" w:author="Daniel Parker" w:date="2020-09-30T17:02:00Z">
          <w:pPr/>
        </w:pPrChange>
      </w:pPr>
      <w:proofErr w:type="spellStart"/>
      <w:ins w:id="428" w:author="Daniel Parker" w:date="2020-09-30T17:02:00Z">
        <w:r>
          <w:t>ZipIncome$</w:t>
        </w:r>
        <w:proofErr w:type="gramStart"/>
        <w:r>
          <w:t>AgeGroup</w:t>
        </w:r>
        <w:proofErr w:type="spellEnd"/>
        <w:r>
          <w:t>[</w:t>
        </w:r>
        <w:proofErr w:type="gramEnd"/>
        <w:r>
          <w:t>Age &gt; 34 &amp; Age &lt; 40 ] &lt;- "35to39"</w:t>
        </w:r>
      </w:ins>
    </w:p>
    <w:p w14:paraId="669908F4" w14:textId="77777777" w:rsidR="00F82414" w:rsidRDefault="00F82414" w:rsidP="00F82414">
      <w:pPr>
        <w:spacing w:after="0" w:line="240" w:lineRule="auto"/>
        <w:contextualSpacing/>
        <w:mirrorIndents/>
        <w:rPr>
          <w:ins w:id="429" w:author="Daniel Parker" w:date="2020-09-30T17:02:00Z"/>
        </w:rPr>
        <w:pPrChange w:id="430" w:author="Daniel Parker" w:date="2020-09-30T17:02:00Z">
          <w:pPr/>
        </w:pPrChange>
      </w:pPr>
      <w:proofErr w:type="spellStart"/>
      <w:ins w:id="431" w:author="Daniel Parker" w:date="2020-09-30T17:02:00Z">
        <w:r>
          <w:t>ZipIncome$</w:t>
        </w:r>
        <w:proofErr w:type="gramStart"/>
        <w:r>
          <w:t>AgeGroup</w:t>
        </w:r>
        <w:proofErr w:type="spellEnd"/>
        <w:r>
          <w:t>[</w:t>
        </w:r>
        <w:proofErr w:type="gramEnd"/>
        <w:r>
          <w:t>Age &gt; 39 &amp; Age &lt; 50 ] &lt;- "40to49"</w:t>
        </w:r>
      </w:ins>
    </w:p>
    <w:p w14:paraId="17F96DD5" w14:textId="77777777" w:rsidR="00F82414" w:rsidRDefault="00F82414" w:rsidP="00F82414">
      <w:pPr>
        <w:spacing w:after="0" w:line="240" w:lineRule="auto"/>
        <w:contextualSpacing/>
        <w:mirrorIndents/>
        <w:rPr>
          <w:ins w:id="432" w:author="Daniel Parker" w:date="2020-09-30T17:02:00Z"/>
        </w:rPr>
        <w:pPrChange w:id="433" w:author="Daniel Parker" w:date="2020-09-30T17:02:00Z">
          <w:pPr/>
        </w:pPrChange>
      </w:pPr>
      <w:proofErr w:type="spellStart"/>
      <w:ins w:id="434" w:author="Daniel Parker" w:date="2020-09-30T17:02:00Z">
        <w:r>
          <w:t>ZipIncome$</w:t>
        </w:r>
        <w:proofErr w:type="gramStart"/>
        <w:r>
          <w:t>AgeGroup</w:t>
        </w:r>
        <w:proofErr w:type="spellEnd"/>
        <w:r>
          <w:t>[</w:t>
        </w:r>
        <w:proofErr w:type="gramEnd"/>
        <w:r>
          <w:t>Age &gt; 49 &amp; Age &lt; 60] &lt;- "50to59"</w:t>
        </w:r>
      </w:ins>
    </w:p>
    <w:p w14:paraId="56F73B27" w14:textId="77777777" w:rsidR="00F82414" w:rsidRDefault="00F82414" w:rsidP="00F82414">
      <w:pPr>
        <w:spacing w:after="0" w:line="240" w:lineRule="auto"/>
        <w:contextualSpacing/>
        <w:mirrorIndents/>
        <w:rPr>
          <w:ins w:id="435" w:author="Daniel Parker" w:date="2020-09-30T17:02:00Z"/>
        </w:rPr>
        <w:pPrChange w:id="436" w:author="Daniel Parker" w:date="2020-09-30T17:02:00Z">
          <w:pPr/>
        </w:pPrChange>
      </w:pPr>
      <w:proofErr w:type="spellStart"/>
      <w:ins w:id="437" w:author="Daniel Parker" w:date="2020-09-30T17:02:00Z">
        <w:r>
          <w:t>ZipIncome$</w:t>
        </w:r>
        <w:proofErr w:type="gramStart"/>
        <w:r>
          <w:t>AgeGroup</w:t>
        </w:r>
        <w:proofErr w:type="spellEnd"/>
        <w:r>
          <w:t>[</w:t>
        </w:r>
        <w:proofErr w:type="gramEnd"/>
        <w:r>
          <w:t>Age &gt; 59 &amp; Age &lt; 70] &lt;- "60to69"</w:t>
        </w:r>
      </w:ins>
    </w:p>
    <w:p w14:paraId="65A5188A" w14:textId="77777777" w:rsidR="00F82414" w:rsidRDefault="00F82414" w:rsidP="00F82414">
      <w:pPr>
        <w:spacing w:after="0" w:line="240" w:lineRule="auto"/>
        <w:contextualSpacing/>
        <w:mirrorIndents/>
        <w:rPr>
          <w:ins w:id="438" w:author="Daniel Parker" w:date="2020-09-30T17:02:00Z"/>
        </w:rPr>
        <w:pPrChange w:id="439" w:author="Daniel Parker" w:date="2020-09-30T17:02:00Z">
          <w:pPr/>
        </w:pPrChange>
      </w:pPr>
      <w:proofErr w:type="spellStart"/>
      <w:ins w:id="440" w:author="Daniel Parker" w:date="2020-09-30T17:02:00Z">
        <w:r>
          <w:t>ZipIncome$</w:t>
        </w:r>
        <w:proofErr w:type="gramStart"/>
        <w:r>
          <w:t>AgeGroup</w:t>
        </w:r>
        <w:proofErr w:type="spellEnd"/>
        <w:r>
          <w:t>[</w:t>
        </w:r>
        <w:proofErr w:type="gramEnd"/>
        <w:r>
          <w:t>Age &gt; 69 &amp; Age &lt; 80] &lt;- "70to79"</w:t>
        </w:r>
      </w:ins>
    </w:p>
    <w:p w14:paraId="09AB4A04" w14:textId="77777777" w:rsidR="00F82414" w:rsidRDefault="00F82414" w:rsidP="00F82414">
      <w:pPr>
        <w:spacing w:after="0" w:line="240" w:lineRule="auto"/>
        <w:contextualSpacing/>
        <w:mirrorIndents/>
        <w:rPr>
          <w:ins w:id="441" w:author="Daniel Parker" w:date="2020-09-30T17:02:00Z"/>
        </w:rPr>
        <w:pPrChange w:id="442" w:author="Daniel Parker" w:date="2020-09-30T17:02:00Z">
          <w:pPr/>
        </w:pPrChange>
      </w:pPr>
      <w:proofErr w:type="spellStart"/>
      <w:ins w:id="443" w:author="Daniel Parker" w:date="2020-09-30T17:02:00Z">
        <w:r>
          <w:t>ZipIncome$</w:t>
        </w:r>
        <w:proofErr w:type="gramStart"/>
        <w:r>
          <w:t>AgeGroup</w:t>
        </w:r>
        <w:proofErr w:type="spellEnd"/>
        <w:r>
          <w:t>[</w:t>
        </w:r>
        <w:proofErr w:type="gramEnd"/>
        <w:r>
          <w:t>Age &gt; 79] &lt;- "80Plus"</w:t>
        </w:r>
      </w:ins>
    </w:p>
    <w:p w14:paraId="0B4333CE" w14:textId="77777777" w:rsidR="00F82414" w:rsidRDefault="00F82414" w:rsidP="00F82414">
      <w:pPr>
        <w:spacing w:after="0" w:line="240" w:lineRule="auto"/>
        <w:contextualSpacing/>
        <w:mirrorIndents/>
        <w:rPr>
          <w:ins w:id="444" w:author="Daniel Parker" w:date="2020-09-30T17:02:00Z"/>
        </w:rPr>
        <w:pPrChange w:id="445" w:author="Daniel Parker" w:date="2020-09-30T17:02:00Z">
          <w:pPr/>
        </w:pPrChange>
      </w:pPr>
    </w:p>
    <w:p w14:paraId="2C2709BA" w14:textId="77777777" w:rsidR="00F82414" w:rsidRDefault="00F82414" w:rsidP="00F82414">
      <w:pPr>
        <w:spacing w:after="0" w:line="240" w:lineRule="auto"/>
        <w:contextualSpacing/>
        <w:mirrorIndents/>
        <w:rPr>
          <w:ins w:id="446" w:author="Daniel Parker" w:date="2020-09-30T17:02:00Z"/>
        </w:rPr>
        <w:pPrChange w:id="447" w:author="Daniel Parker" w:date="2020-09-30T17:02:00Z">
          <w:pPr/>
        </w:pPrChange>
      </w:pPr>
      <w:ins w:id="448" w:author="Daniel Parker" w:date="2020-09-30T17:02:00Z">
        <w:r>
          <w:t>ZipIncome$</w:t>
        </w:r>
        <w:proofErr w:type="gramStart"/>
        <w:r>
          <w:t>AgeGroup2[</w:t>
        </w:r>
        <w:proofErr w:type="gramEnd"/>
        <w:r>
          <w:t>Age &lt; 15] &lt;- "0to14"</w:t>
        </w:r>
      </w:ins>
    </w:p>
    <w:p w14:paraId="70ACFEA2" w14:textId="77777777" w:rsidR="00F82414" w:rsidRDefault="00F82414" w:rsidP="00F82414">
      <w:pPr>
        <w:spacing w:after="0" w:line="240" w:lineRule="auto"/>
        <w:contextualSpacing/>
        <w:mirrorIndents/>
        <w:rPr>
          <w:ins w:id="449" w:author="Daniel Parker" w:date="2020-09-30T17:02:00Z"/>
        </w:rPr>
        <w:pPrChange w:id="450" w:author="Daniel Parker" w:date="2020-09-30T17:02:00Z">
          <w:pPr/>
        </w:pPrChange>
      </w:pPr>
      <w:ins w:id="451" w:author="Daniel Parker" w:date="2020-09-30T17:02:00Z">
        <w:r>
          <w:t>ZipIncome$</w:t>
        </w:r>
        <w:proofErr w:type="gramStart"/>
        <w:r>
          <w:t>AgeGroup2[</w:t>
        </w:r>
        <w:proofErr w:type="gramEnd"/>
        <w:r>
          <w:t>Age &gt; 14 &amp; Age &lt; 20 ] &lt;- "15to19"</w:t>
        </w:r>
      </w:ins>
    </w:p>
    <w:p w14:paraId="37B1736E" w14:textId="77777777" w:rsidR="00F82414" w:rsidRDefault="00F82414" w:rsidP="00F82414">
      <w:pPr>
        <w:spacing w:after="0" w:line="240" w:lineRule="auto"/>
        <w:contextualSpacing/>
        <w:mirrorIndents/>
        <w:rPr>
          <w:ins w:id="452" w:author="Daniel Parker" w:date="2020-09-30T17:02:00Z"/>
        </w:rPr>
        <w:pPrChange w:id="453" w:author="Daniel Parker" w:date="2020-09-30T17:02:00Z">
          <w:pPr/>
        </w:pPrChange>
      </w:pPr>
      <w:ins w:id="454" w:author="Daniel Parker" w:date="2020-09-30T17:02:00Z">
        <w:r>
          <w:t>ZipIncome$</w:t>
        </w:r>
        <w:proofErr w:type="gramStart"/>
        <w:r>
          <w:t>AgeGroup2[</w:t>
        </w:r>
        <w:proofErr w:type="gramEnd"/>
        <w:r>
          <w:t>Age &gt; 19 &amp; Age &lt; 25 ] &lt;- "20to24"</w:t>
        </w:r>
      </w:ins>
    </w:p>
    <w:p w14:paraId="2DA61010" w14:textId="77777777" w:rsidR="00F82414" w:rsidRDefault="00F82414" w:rsidP="00F82414">
      <w:pPr>
        <w:spacing w:after="0" w:line="240" w:lineRule="auto"/>
        <w:contextualSpacing/>
        <w:mirrorIndents/>
        <w:rPr>
          <w:ins w:id="455" w:author="Daniel Parker" w:date="2020-09-30T17:02:00Z"/>
        </w:rPr>
        <w:pPrChange w:id="456" w:author="Daniel Parker" w:date="2020-09-30T17:02:00Z">
          <w:pPr/>
        </w:pPrChange>
      </w:pPr>
      <w:ins w:id="457" w:author="Daniel Parker" w:date="2020-09-30T17:02:00Z">
        <w:r>
          <w:t>ZipIncome$</w:t>
        </w:r>
        <w:proofErr w:type="gramStart"/>
        <w:r>
          <w:t>AgeGroup2[</w:t>
        </w:r>
        <w:proofErr w:type="gramEnd"/>
        <w:r>
          <w:t>Age &gt; 24 &amp; Age &lt; 30 ] &lt;- "25to29"</w:t>
        </w:r>
      </w:ins>
    </w:p>
    <w:p w14:paraId="56C30C21" w14:textId="77777777" w:rsidR="00F82414" w:rsidRDefault="00F82414" w:rsidP="00F82414">
      <w:pPr>
        <w:spacing w:after="0" w:line="240" w:lineRule="auto"/>
        <w:contextualSpacing/>
        <w:mirrorIndents/>
        <w:rPr>
          <w:ins w:id="458" w:author="Daniel Parker" w:date="2020-09-30T17:02:00Z"/>
        </w:rPr>
        <w:pPrChange w:id="459" w:author="Daniel Parker" w:date="2020-09-30T17:02:00Z">
          <w:pPr/>
        </w:pPrChange>
      </w:pPr>
      <w:ins w:id="460" w:author="Daniel Parker" w:date="2020-09-30T17:02:00Z">
        <w:r>
          <w:t>ZipIncome$</w:t>
        </w:r>
        <w:proofErr w:type="gramStart"/>
        <w:r>
          <w:t>AgeGroup2[</w:t>
        </w:r>
        <w:proofErr w:type="gramEnd"/>
        <w:r>
          <w:t>Age &gt; 29 &amp; Age &lt; 35 ] &lt;- "30to34"</w:t>
        </w:r>
      </w:ins>
    </w:p>
    <w:p w14:paraId="13B5316C" w14:textId="77777777" w:rsidR="00F82414" w:rsidRDefault="00F82414" w:rsidP="00F82414">
      <w:pPr>
        <w:spacing w:after="0" w:line="240" w:lineRule="auto"/>
        <w:contextualSpacing/>
        <w:mirrorIndents/>
        <w:rPr>
          <w:ins w:id="461" w:author="Daniel Parker" w:date="2020-09-30T17:02:00Z"/>
        </w:rPr>
        <w:pPrChange w:id="462" w:author="Daniel Parker" w:date="2020-09-30T17:02:00Z">
          <w:pPr/>
        </w:pPrChange>
      </w:pPr>
      <w:ins w:id="463" w:author="Daniel Parker" w:date="2020-09-30T17:02:00Z">
        <w:r>
          <w:t>ZipIncome$</w:t>
        </w:r>
        <w:proofErr w:type="gramStart"/>
        <w:r>
          <w:t>AgeGroup2[</w:t>
        </w:r>
        <w:proofErr w:type="gramEnd"/>
        <w:r>
          <w:t>Age &gt; 34 &amp; Age &lt; 40 ] &lt;- "35to39"</w:t>
        </w:r>
      </w:ins>
    </w:p>
    <w:p w14:paraId="2935B123" w14:textId="77777777" w:rsidR="00F82414" w:rsidRDefault="00F82414" w:rsidP="00F82414">
      <w:pPr>
        <w:spacing w:after="0" w:line="240" w:lineRule="auto"/>
        <w:contextualSpacing/>
        <w:mirrorIndents/>
        <w:rPr>
          <w:ins w:id="464" w:author="Daniel Parker" w:date="2020-09-30T17:02:00Z"/>
        </w:rPr>
        <w:pPrChange w:id="465" w:author="Daniel Parker" w:date="2020-09-30T17:02:00Z">
          <w:pPr/>
        </w:pPrChange>
      </w:pPr>
      <w:ins w:id="466" w:author="Daniel Parker" w:date="2020-09-30T17:02:00Z">
        <w:r>
          <w:t>ZipIncome$</w:t>
        </w:r>
        <w:proofErr w:type="gramStart"/>
        <w:r>
          <w:t>AgeGroup2[</w:t>
        </w:r>
        <w:proofErr w:type="gramEnd"/>
        <w:r>
          <w:t>Age &gt; 39 &amp; Age &lt; 50 ] &lt;- "40to49"</w:t>
        </w:r>
      </w:ins>
    </w:p>
    <w:p w14:paraId="0BD94856" w14:textId="77777777" w:rsidR="00F82414" w:rsidRDefault="00F82414" w:rsidP="00F82414">
      <w:pPr>
        <w:spacing w:after="0" w:line="240" w:lineRule="auto"/>
        <w:contextualSpacing/>
        <w:mirrorIndents/>
        <w:rPr>
          <w:ins w:id="467" w:author="Daniel Parker" w:date="2020-09-30T17:02:00Z"/>
        </w:rPr>
        <w:pPrChange w:id="468" w:author="Daniel Parker" w:date="2020-09-30T17:02:00Z">
          <w:pPr/>
        </w:pPrChange>
      </w:pPr>
      <w:ins w:id="469" w:author="Daniel Parker" w:date="2020-09-30T17:02:00Z">
        <w:r>
          <w:lastRenderedPageBreak/>
          <w:t>ZipIncome$</w:t>
        </w:r>
        <w:proofErr w:type="gramStart"/>
        <w:r>
          <w:t>AgeGroup2[</w:t>
        </w:r>
        <w:proofErr w:type="gramEnd"/>
        <w:r>
          <w:t>Age &gt; 49 &amp; Age &lt; 60] &lt;- "50to59"</w:t>
        </w:r>
      </w:ins>
    </w:p>
    <w:p w14:paraId="29B8BCB2" w14:textId="77777777" w:rsidR="00F82414" w:rsidRDefault="00F82414" w:rsidP="00F82414">
      <w:pPr>
        <w:spacing w:after="0" w:line="240" w:lineRule="auto"/>
        <w:contextualSpacing/>
        <w:mirrorIndents/>
        <w:rPr>
          <w:ins w:id="470" w:author="Daniel Parker" w:date="2020-09-30T17:02:00Z"/>
        </w:rPr>
        <w:pPrChange w:id="471" w:author="Daniel Parker" w:date="2020-09-30T17:02:00Z">
          <w:pPr/>
        </w:pPrChange>
      </w:pPr>
      <w:ins w:id="472" w:author="Daniel Parker" w:date="2020-09-30T17:02:00Z">
        <w:r>
          <w:t>ZipIncome$</w:t>
        </w:r>
        <w:proofErr w:type="gramStart"/>
        <w:r>
          <w:t>AgeGroup2[</w:t>
        </w:r>
        <w:proofErr w:type="gramEnd"/>
        <w:r>
          <w:t>Age &gt; 59 &amp; Age &lt; 70] &lt;- "60to69"</w:t>
        </w:r>
      </w:ins>
    </w:p>
    <w:p w14:paraId="2F2BCE02" w14:textId="77777777" w:rsidR="00F82414" w:rsidRDefault="00F82414" w:rsidP="00F82414">
      <w:pPr>
        <w:spacing w:after="0" w:line="240" w:lineRule="auto"/>
        <w:contextualSpacing/>
        <w:mirrorIndents/>
        <w:rPr>
          <w:ins w:id="473" w:author="Daniel Parker" w:date="2020-09-30T17:02:00Z"/>
        </w:rPr>
        <w:pPrChange w:id="474" w:author="Daniel Parker" w:date="2020-09-30T17:02:00Z">
          <w:pPr/>
        </w:pPrChange>
      </w:pPr>
      <w:ins w:id="475" w:author="Daniel Parker" w:date="2020-09-30T17:02:00Z">
        <w:r>
          <w:t>ZipIncome$</w:t>
        </w:r>
        <w:proofErr w:type="gramStart"/>
        <w:r>
          <w:t>AgeGroup2[</w:t>
        </w:r>
        <w:proofErr w:type="gramEnd"/>
        <w:r>
          <w:t>Age &gt; 69 &amp; Age &lt; 80] &lt;- "70to79"</w:t>
        </w:r>
      </w:ins>
    </w:p>
    <w:p w14:paraId="3E8AF84C" w14:textId="77777777" w:rsidR="00F82414" w:rsidRDefault="00F82414" w:rsidP="00F82414">
      <w:pPr>
        <w:spacing w:after="0" w:line="240" w:lineRule="auto"/>
        <w:contextualSpacing/>
        <w:mirrorIndents/>
        <w:rPr>
          <w:ins w:id="476" w:author="Daniel Parker" w:date="2020-09-30T17:02:00Z"/>
        </w:rPr>
        <w:pPrChange w:id="477" w:author="Daniel Parker" w:date="2020-09-30T17:02:00Z">
          <w:pPr/>
        </w:pPrChange>
      </w:pPr>
      <w:ins w:id="478" w:author="Daniel Parker" w:date="2020-09-30T17:02:00Z">
        <w:r>
          <w:t>ZipIncome$</w:t>
        </w:r>
        <w:proofErr w:type="gramStart"/>
        <w:r>
          <w:t>AgeGroup2[</w:t>
        </w:r>
        <w:proofErr w:type="gramEnd"/>
        <w:r>
          <w:t>Age &gt; 79] &lt;- "80Plus"</w:t>
        </w:r>
      </w:ins>
    </w:p>
    <w:p w14:paraId="74643FB7" w14:textId="77777777" w:rsidR="00F82414" w:rsidRDefault="00F82414" w:rsidP="00F82414">
      <w:pPr>
        <w:spacing w:after="0" w:line="240" w:lineRule="auto"/>
        <w:contextualSpacing/>
        <w:mirrorIndents/>
        <w:rPr>
          <w:ins w:id="479" w:author="Daniel Parker" w:date="2020-09-30T17:02:00Z"/>
        </w:rPr>
        <w:pPrChange w:id="480" w:author="Daniel Parker" w:date="2020-09-30T17:02:00Z">
          <w:pPr/>
        </w:pPrChange>
      </w:pPr>
    </w:p>
    <w:p w14:paraId="44ED53F4" w14:textId="77777777" w:rsidR="00F82414" w:rsidRDefault="00F82414" w:rsidP="00F82414">
      <w:pPr>
        <w:spacing w:after="0" w:line="240" w:lineRule="auto"/>
        <w:contextualSpacing/>
        <w:mirrorIndents/>
        <w:rPr>
          <w:ins w:id="481" w:author="Daniel Parker" w:date="2020-09-30T17:02:00Z"/>
        </w:rPr>
        <w:pPrChange w:id="482" w:author="Daniel Parker" w:date="2020-09-30T17:02:00Z">
          <w:pPr/>
        </w:pPrChange>
      </w:pPr>
      <w:ins w:id="483" w:author="Daniel Parker" w:date="2020-09-30T17:02:00Z">
        <w:r>
          <w:t>ZipIncome$</w:t>
        </w:r>
        <w:proofErr w:type="gramStart"/>
        <w:r>
          <w:t>Month2[</w:t>
        </w:r>
        <w:proofErr w:type="gramEnd"/>
        <w:r>
          <w:t>Month==3] &lt;- "March"</w:t>
        </w:r>
      </w:ins>
    </w:p>
    <w:p w14:paraId="5FBA96DF" w14:textId="77777777" w:rsidR="00F82414" w:rsidRDefault="00F82414" w:rsidP="00F82414">
      <w:pPr>
        <w:spacing w:after="0" w:line="240" w:lineRule="auto"/>
        <w:contextualSpacing/>
        <w:mirrorIndents/>
        <w:rPr>
          <w:ins w:id="484" w:author="Daniel Parker" w:date="2020-09-30T17:02:00Z"/>
        </w:rPr>
        <w:pPrChange w:id="485" w:author="Daniel Parker" w:date="2020-09-30T17:02:00Z">
          <w:pPr/>
        </w:pPrChange>
      </w:pPr>
      <w:ins w:id="486" w:author="Daniel Parker" w:date="2020-09-30T17:02:00Z">
        <w:r>
          <w:t>ZipIncome$</w:t>
        </w:r>
        <w:proofErr w:type="gramStart"/>
        <w:r>
          <w:t>Month2[</w:t>
        </w:r>
        <w:proofErr w:type="gramEnd"/>
        <w:r>
          <w:t>Month==4] &lt;- "April"</w:t>
        </w:r>
      </w:ins>
    </w:p>
    <w:p w14:paraId="143AE40C" w14:textId="77777777" w:rsidR="00F82414" w:rsidRDefault="00F82414" w:rsidP="00F82414">
      <w:pPr>
        <w:spacing w:after="0" w:line="240" w:lineRule="auto"/>
        <w:contextualSpacing/>
        <w:mirrorIndents/>
        <w:rPr>
          <w:ins w:id="487" w:author="Daniel Parker" w:date="2020-09-30T17:02:00Z"/>
        </w:rPr>
        <w:pPrChange w:id="488" w:author="Daniel Parker" w:date="2020-09-30T17:02:00Z">
          <w:pPr/>
        </w:pPrChange>
      </w:pPr>
      <w:ins w:id="489" w:author="Daniel Parker" w:date="2020-09-30T17:02:00Z">
        <w:r>
          <w:t>ZipIncome$</w:t>
        </w:r>
        <w:proofErr w:type="gramStart"/>
        <w:r>
          <w:t>Month2[</w:t>
        </w:r>
        <w:proofErr w:type="gramEnd"/>
        <w:r>
          <w:t>Month==5] &lt;- "May"</w:t>
        </w:r>
      </w:ins>
    </w:p>
    <w:p w14:paraId="324B5D94" w14:textId="77777777" w:rsidR="00F82414" w:rsidRDefault="00F82414" w:rsidP="00F82414">
      <w:pPr>
        <w:spacing w:after="0" w:line="240" w:lineRule="auto"/>
        <w:contextualSpacing/>
        <w:mirrorIndents/>
        <w:rPr>
          <w:ins w:id="490" w:author="Daniel Parker" w:date="2020-09-30T17:02:00Z"/>
        </w:rPr>
        <w:pPrChange w:id="491" w:author="Daniel Parker" w:date="2020-09-30T17:02:00Z">
          <w:pPr/>
        </w:pPrChange>
      </w:pPr>
      <w:ins w:id="492" w:author="Daniel Parker" w:date="2020-09-30T17:02:00Z">
        <w:r>
          <w:t>ZipIncome$</w:t>
        </w:r>
        <w:proofErr w:type="gramStart"/>
        <w:r>
          <w:t>Month2[</w:t>
        </w:r>
        <w:proofErr w:type="gramEnd"/>
        <w:r>
          <w:t>Month==6] &lt;- "June"</w:t>
        </w:r>
      </w:ins>
    </w:p>
    <w:p w14:paraId="1051B99B" w14:textId="77777777" w:rsidR="00F82414" w:rsidRDefault="00F82414" w:rsidP="00F82414">
      <w:pPr>
        <w:spacing w:after="0" w:line="240" w:lineRule="auto"/>
        <w:contextualSpacing/>
        <w:mirrorIndents/>
        <w:rPr>
          <w:ins w:id="493" w:author="Daniel Parker" w:date="2020-09-30T17:02:00Z"/>
        </w:rPr>
        <w:pPrChange w:id="494" w:author="Daniel Parker" w:date="2020-09-30T17:02:00Z">
          <w:pPr/>
        </w:pPrChange>
      </w:pPr>
      <w:proofErr w:type="gramStart"/>
      <w:ins w:id="495" w:author="Daniel Parker" w:date="2020-09-30T17:02:00Z">
        <w:r>
          <w:t>detach(</w:t>
        </w:r>
        <w:proofErr w:type="spellStart"/>
        <w:proofErr w:type="gramEnd"/>
        <w:r>
          <w:t>ZipIncome</w:t>
        </w:r>
        <w:proofErr w:type="spellEnd"/>
        <w:r>
          <w:t>)</w:t>
        </w:r>
      </w:ins>
    </w:p>
    <w:p w14:paraId="2A4A23AF" w14:textId="77777777" w:rsidR="00F82414" w:rsidRDefault="00F82414" w:rsidP="00F82414">
      <w:pPr>
        <w:spacing w:after="0" w:line="240" w:lineRule="auto"/>
        <w:contextualSpacing/>
        <w:mirrorIndents/>
        <w:rPr>
          <w:ins w:id="496" w:author="Daniel Parker" w:date="2020-09-30T17:02:00Z"/>
        </w:rPr>
        <w:pPrChange w:id="497" w:author="Daniel Parker" w:date="2020-09-30T17:02:00Z">
          <w:pPr/>
        </w:pPrChange>
      </w:pPr>
    </w:p>
    <w:p w14:paraId="7947C923" w14:textId="77777777" w:rsidR="00F82414" w:rsidRDefault="00F82414" w:rsidP="00F82414">
      <w:pPr>
        <w:spacing w:after="0" w:line="240" w:lineRule="auto"/>
        <w:contextualSpacing/>
        <w:mirrorIndents/>
        <w:rPr>
          <w:ins w:id="498" w:author="Daniel Parker" w:date="2020-09-30T17:02:00Z"/>
        </w:rPr>
        <w:pPrChange w:id="499" w:author="Daniel Parker" w:date="2020-09-30T17:02:00Z">
          <w:pPr/>
        </w:pPrChange>
      </w:pPr>
      <w:proofErr w:type="spellStart"/>
      <w:ins w:id="500" w:author="Daniel Parker" w:date="2020-09-30T17:02:00Z">
        <w:r>
          <w:t>ZipIncome$IncomStand</w:t>
        </w:r>
        <w:proofErr w:type="spellEnd"/>
        <w:r>
          <w:t xml:space="preserve"> = </w:t>
        </w:r>
        <w:proofErr w:type="spellStart"/>
        <w:r>
          <w:t>ZipIncome$IncomeMed</w:t>
        </w:r>
        <w:proofErr w:type="spellEnd"/>
        <w:r>
          <w:t>/10000</w:t>
        </w:r>
      </w:ins>
    </w:p>
    <w:p w14:paraId="51FC3861" w14:textId="77777777" w:rsidR="00F82414" w:rsidRDefault="00F82414" w:rsidP="00F82414">
      <w:pPr>
        <w:spacing w:after="0" w:line="240" w:lineRule="auto"/>
        <w:contextualSpacing/>
        <w:mirrorIndents/>
        <w:rPr>
          <w:ins w:id="501" w:author="Daniel Parker" w:date="2020-09-30T17:02:00Z"/>
        </w:rPr>
        <w:pPrChange w:id="502" w:author="Daniel Parker" w:date="2020-09-30T17:02:00Z">
          <w:pPr/>
        </w:pPrChange>
      </w:pPr>
      <w:proofErr w:type="spellStart"/>
      <w:ins w:id="503" w:author="Daniel Parker" w:date="2020-09-30T17:02:00Z">
        <w:r>
          <w:t>ZipIncome$Zip</w:t>
        </w:r>
        <w:proofErr w:type="spellEnd"/>
        <w:r>
          <w:t xml:space="preserve"> = </w:t>
        </w:r>
        <w:proofErr w:type="spellStart"/>
        <w:proofErr w:type="gramStart"/>
        <w:r>
          <w:t>as.factor</w:t>
        </w:r>
        <w:proofErr w:type="spellEnd"/>
        <w:r>
          <w:t>(</w:t>
        </w:r>
        <w:proofErr w:type="spellStart"/>
        <w:proofErr w:type="gramEnd"/>
        <w:r>
          <w:t>ZipIncome$Zip</w:t>
        </w:r>
        <w:proofErr w:type="spellEnd"/>
        <w:r>
          <w:t>)</w:t>
        </w:r>
      </w:ins>
    </w:p>
    <w:p w14:paraId="540BB408" w14:textId="77777777" w:rsidR="00F82414" w:rsidRDefault="00F82414" w:rsidP="00F82414">
      <w:pPr>
        <w:spacing w:after="0" w:line="240" w:lineRule="auto"/>
        <w:contextualSpacing/>
        <w:mirrorIndents/>
        <w:rPr>
          <w:ins w:id="504" w:author="Daniel Parker" w:date="2020-09-30T17:02:00Z"/>
        </w:rPr>
        <w:pPrChange w:id="505" w:author="Daniel Parker" w:date="2020-09-30T17:02:00Z">
          <w:pPr/>
        </w:pPrChange>
      </w:pPr>
      <w:proofErr w:type="spellStart"/>
      <w:ins w:id="506" w:author="Daniel Parker" w:date="2020-09-30T17:02:00Z">
        <w:r>
          <w:t>ZipIncome$Pop</w:t>
        </w:r>
        <w:proofErr w:type="spellEnd"/>
        <w:r>
          <w:t xml:space="preserve"> = </w:t>
        </w:r>
        <w:proofErr w:type="spellStart"/>
        <w:r>
          <w:t>ZipIncome$Population</w:t>
        </w:r>
        <w:proofErr w:type="spellEnd"/>
        <w:r>
          <w:t>/1000</w:t>
        </w:r>
      </w:ins>
    </w:p>
    <w:p w14:paraId="60068C18" w14:textId="77777777" w:rsidR="00F82414" w:rsidRDefault="00F82414" w:rsidP="00F82414">
      <w:pPr>
        <w:spacing w:after="0" w:line="240" w:lineRule="auto"/>
        <w:contextualSpacing/>
        <w:mirrorIndents/>
        <w:rPr>
          <w:ins w:id="507" w:author="Daniel Parker" w:date="2020-09-30T17:02:00Z"/>
        </w:rPr>
        <w:pPrChange w:id="508" w:author="Daniel Parker" w:date="2020-09-30T17:02:00Z">
          <w:pPr/>
        </w:pPrChange>
      </w:pPr>
    </w:p>
    <w:p w14:paraId="763951DA" w14:textId="77777777" w:rsidR="00F82414" w:rsidRDefault="00F82414" w:rsidP="00F82414">
      <w:pPr>
        <w:spacing w:after="0" w:line="240" w:lineRule="auto"/>
        <w:contextualSpacing/>
        <w:mirrorIndents/>
        <w:rPr>
          <w:ins w:id="509" w:author="Daniel Parker" w:date="2020-09-30T17:02:00Z"/>
        </w:rPr>
        <w:pPrChange w:id="510" w:author="Daniel Parker" w:date="2020-09-30T17:02:00Z">
          <w:pPr/>
        </w:pPrChange>
      </w:pPr>
    </w:p>
    <w:p w14:paraId="10060FEF" w14:textId="77777777" w:rsidR="00F82414" w:rsidRDefault="00F82414" w:rsidP="00F82414">
      <w:pPr>
        <w:spacing w:after="0" w:line="240" w:lineRule="auto"/>
        <w:contextualSpacing/>
        <w:mirrorIndents/>
        <w:rPr>
          <w:ins w:id="511" w:author="Daniel Parker" w:date="2020-09-30T17:02:00Z"/>
        </w:rPr>
        <w:pPrChange w:id="512" w:author="Daniel Parker" w:date="2020-09-30T17:02:00Z">
          <w:pPr/>
        </w:pPrChange>
      </w:pPr>
      <w:ins w:id="513" w:author="Daniel Parker" w:date="2020-09-30T17:02:00Z">
        <w:r>
          <w:t xml:space="preserve">###standardized </w:t>
        </w:r>
        <w:proofErr w:type="spellStart"/>
        <w:r>
          <w:t>zipcode</w:t>
        </w:r>
        <w:proofErr w:type="spellEnd"/>
        <w:r>
          <w:t xml:space="preserve"> level variables</w:t>
        </w:r>
      </w:ins>
    </w:p>
    <w:p w14:paraId="539E017D" w14:textId="77777777" w:rsidR="00F82414" w:rsidRDefault="00F82414" w:rsidP="00F82414">
      <w:pPr>
        <w:spacing w:after="0" w:line="240" w:lineRule="auto"/>
        <w:contextualSpacing/>
        <w:mirrorIndents/>
        <w:rPr>
          <w:ins w:id="514" w:author="Daniel Parker" w:date="2020-09-30T17:02:00Z"/>
        </w:rPr>
        <w:pPrChange w:id="515" w:author="Daniel Parker" w:date="2020-09-30T17:02:00Z">
          <w:pPr/>
        </w:pPrChange>
      </w:pPr>
      <w:proofErr w:type="spellStart"/>
      <w:ins w:id="516" w:author="Daniel Parker" w:date="2020-09-30T17:02:00Z">
        <w:r>
          <w:t>ZipIncome$PDensStand</w:t>
        </w:r>
        <w:proofErr w:type="spellEnd"/>
        <w:r>
          <w:t xml:space="preserve"> = </w:t>
        </w:r>
        <w:proofErr w:type="gramStart"/>
        <w:r>
          <w:t>scale(</w:t>
        </w:r>
        <w:proofErr w:type="spellStart"/>
        <w:proofErr w:type="gramEnd"/>
        <w:r>
          <w:t>ZipIncome$PopDens</w:t>
        </w:r>
        <w:proofErr w:type="spellEnd"/>
        <w:r>
          <w:t>, center=TRUE, scale=TRUE)</w:t>
        </w:r>
      </w:ins>
    </w:p>
    <w:p w14:paraId="6FAC050E" w14:textId="77777777" w:rsidR="00F82414" w:rsidRDefault="00F82414" w:rsidP="00F82414">
      <w:pPr>
        <w:spacing w:after="0" w:line="240" w:lineRule="auto"/>
        <w:contextualSpacing/>
        <w:mirrorIndents/>
        <w:rPr>
          <w:ins w:id="517" w:author="Daniel Parker" w:date="2020-09-30T17:02:00Z"/>
        </w:rPr>
        <w:pPrChange w:id="518" w:author="Daniel Parker" w:date="2020-09-30T17:02:00Z">
          <w:pPr/>
        </w:pPrChange>
      </w:pPr>
      <w:proofErr w:type="spellStart"/>
      <w:ins w:id="519" w:author="Daniel Parker" w:date="2020-09-30T17:02:00Z">
        <w:r>
          <w:t>ZipIncome$IncomeStand</w:t>
        </w:r>
        <w:proofErr w:type="spellEnd"/>
        <w:r>
          <w:t xml:space="preserve"> = </w:t>
        </w:r>
        <w:proofErr w:type="gramStart"/>
        <w:r>
          <w:t>scale(</w:t>
        </w:r>
        <w:proofErr w:type="spellStart"/>
        <w:proofErr w:type="gramEnd"/>
        <w:r>
          <w:t>ZipIncome$IncomeMed</w:t>
        </w:r>
        <w:proofErr w:type="spellEnd"/>
        <w:r>
          <w:t>, center=TRUE, scale=TRUE)</w:t>
        </w:r>
      </w:ins>
    </w:p>
    <w:p w14:paraId="354AD276" w14:textId="77777777" w:rsidR="00F82414" w:rsidRDefault="00F82414" w:rsidP="00F82414">
      <w:pPr>
        <w:spacing w:after="0" w:line="240" w:lineRule="auto"/>
        <w:contextualSpacing/>
        <w:mirrorIndents/>
        <w:rPr>
          <w:ins w:id="520" w:author="Daniel Parker" w:date="2020-09-30T17:02:00Z"/>
        </w:rPr>
        <w:pPrChange w:id="521" w:author="Daniel Parker" w:date="2020-09-30T17:02:00Z">
          <w:pPr/>
        </w:pPrChange>
      </w:pPr>
      <w:proofErr w:type="spellStart"/>
      <w:ins w:id="522" w:author="Daniel Parker" w:date="2020-09-30T17:02:00Z">
        <w:r>
          <w:t>ZipIncome$EduStand</w:t>
        </w:r>
        <w:proofErr w:type="spellEnd"/>
        <w:r>
          <w:t xml:space="preserve"> = </w:t>
        </w:r>
        <w:proofErr w:type="gramStart"/>
        <w:r>
          <w:t>scale(</w:t>
        </w:r>
        <w:proofErr w:type="spellStart"/>
        <w:proofErr w:type="gramEnd"/>
        <w:r>
          <w:t>ZipIncome$PercentBach</w:t>
        </w:r>
        <w:proofErr w:type="spellEnd"/>
        <w:r>
          <w:t>, center=TRUE, scale=TRUE)</w:t>
        </w:r>
      </w:ins>
    </w:p>
    <w:p w14:paraId="1278D3C2" w14:textId="77777777" w:rsidR="00F82414" w:rsidRDefault="00F82414" w:rsidP="00F82414">
      <w:pPr>
        <w:spacing w:after="0" w:line="240" w:lineRule="auto"/>
        <w:contextualSpacing/>
        <w:mirrorIndents/>
        <w:rPr>
          <w:ins w:id="523" w:author="Daniel Parker" w:date="2020-09-30T17:02:00Z"/>
        </w:rPr>
        <w:pPrChange w:id="524" w:author="Daniel Parker" w:date="2020-09-30T17:02:00Z">
          <w:pPr/>
        </w:pPrChange>
      </w:pPr>
      <w:proofErr w:type="spellStart"/>
      <w:ins w:id="525" w:author="Daniel Parker" w:date="2020-09-30T17:02:00Z">
        <w:r>
          <w:t>ZipIncome$InsuredStand</w:t>
        </w:r>
        <w:proofErr w:type="spellEnd"/>
        <w:r>
          <w:t xml:space="preserve"> = </w:t>
        </w:r>
        <w:proofErr w:type="gramStart"/>
        <w:r>
          <w:t>scale(</w:t>
        </w:r>
        <w:proofErr w:type="spellStart"/>
        <w:proofErr w:type="gramEnd"/>
        <w:r>
          <w:t>ZipIncome$PercentInsured</w:t>
        </w:r>
        <w:proofErr w:type="spellEnd"/>
        <w:r>
          <w:t xml:space="preserve">, center=TRUE, scale=TRUE)  </w:t>
        </w:r>
      </w:ins>
    </w:p>
    <w:p w14:paraId="4060799E" w14:textId="77777777" w:rsidR="00F82414" w:rsidRDefault="00F82414" w:rsidP="00F82414">
      <w:pPr>
        <w:spacing w:after="0" w:line="240" w:lineRule="auto"/>
        <w:contextualSpacing/>
        <w:mirrorIndents/>
        <w:rPr>
          <w:ins w:id="526" w:author="Daniel Parker" w:date="2020-09-30T17:02:00Z"/>
        </w:rPr>
        <w:pPrChange w:id="527" w:author="Daniel Parker" w:date="2020-09-30T17:02:00Z">
          <w:pPr/>
        </w:pPrChange>
      </w:pPr>
    </w:p>
    <w:p w14:paraId="50266875" w14:textId="77777777" w:rsidR="00F82414" w:rsidRDefault="00F82414" w:rsidP="00F82414">
      <w:pPr>
        <w:spacing w:after="0" w:line="240" w:lineRule="auto"/>
        <w:contextualSpacing/>
        <w:mirrorIndents/>
        <w:rPr>
          <w:ins w:id="528" w:author="Daniel Parker" w:date="2020-09-30T17:02:00Z"/>
        </w:rPr>
        <w:pPrChange w:id="529" w:author="Daniel Parker" w:date="2020-09-30T17:02:00Z">
          <w:pPr/>
        </w:pPrChange>
      </w:pPr>
    </w:p>
    <w:p w14:paraId="6C8223F9" w14:textId="77777777" w:rsidR="00F82414" w:rsidRDefault="00F82414" w:rsidP="00F82414">
      <w:pPr>
        <w:spacing w:after="0" w:line="240" w:lineRule="auto"/>
        <w:contextualSpacing/>
        <w:mirrorIndents/>
        <w:rPr>
          <w:ins w:id="530" w:author="Daniel Parker" w:date="2020-09-30T17:02:00Z"/>
        </w:rPr>
        <w:pPrChange w:id="531" w:author="Daniel Parker" w:date="2020-09-30T17:02:00Z">
          <w:pPr/>
        </w:pPrChange>
      </w:pPr>
      <w:ins w:id="532" w:author="Daniel Parker" w:date="2020-09-30T17:02:00Z">
        <w:r>
          <w:t xml:space="preserve">#categorize </w:t>
        </w:r>
        <w:proofErr w:type="spellStart"/>
        <w:r>
          <w:t>zipcode</w:t>
        </w:r>
        <w:proofErr w:type="spellEnd"/>
        <w:r>
          <w:t xml:space="preserve"> level variables into quartiles </w:t>
        </w:r>
      </w:ins>
    </w:p>
    <w:p w14:paraId="57AAEEA2" w14:textId="77777777" w:rsidR="00F82414" w:rsidRDefault="00F82414" w:rsidP="00F82414">
      <w:pPr>
        <w:spacing w:after="0" w:line="240" w:lineRule="auto"/>
        <w:contextualSpacing/>
        <w:mirrorIndents/>
        <w:rPr>
          <w:ins w:id="533" w:author="Daniel Parker" w:date="2020-09-30T17:02:00Z"/>
        </w:rPr>
        <w:pPrChange w:id="534" w:author="Daniel Parker" w:date="2020-09-30T17:02:00Z">
          <w:pPr/>
        </w:pPrChange>
      </w:pPr>
      <w:proofErr w:type="spellStart"/>
      <w:ins w:id="535" w:author="Daniel Parker" w:date="2020-09-30T17:02:00Z">
        <w:r>
          <w:t>ZipIncome$IncomeQ</w:t>
        </w:r>
        <w:proofErr w:type="spellEnd"/>
        <w:r>
          <w:t xml:space="preserve"> &lt;- </w:t>
        </w:r>
        <w:proofErr w:type="gramStart"/>
        <w:r>
          <w:t>with(</w:t>
        </w:r>
        <w:proofErr w:type="spellStart"/>
        <w:proofErr w:type="gramEnd"/>
        <w:r>
          <w:t>ZipIncome</w:t>
        </w:r>
        <w:proofErr w:type="spellEnd"/>
        <w:r>
          <w:t>, cut(</w:t>
        </w:r>
        <w:proofErr w:type="spellStart"/>
        <w:r>
          <w:t>IncomeMed</w:t>
        </w:r>
        <w:proofErr w:type="spellEnd"/>
        <w:r>
          <w:t xml:space="preserve">, </w:t>
        </w:r>
      </w:ins>
    </w:p>
    <w:p w14:paraId="53919B56" w14:textId="77777777" w:rsidR="00F82414" w:rsidRDefault="00F82414" w:rsidP="00F82414">
      <w:pPr>
        <w:spacing w:after="0" w:line="240" w:lineRule="auto"/>
        <w:contextualSpacing/>
        <w:mirrorIndents/>
        <w:rPr>
          <w:ins w:id="536" w:author="Daniel Parker" w:date="2020-09-30T17:02:00Z"/>
        </w:rPr>
        <w:pPrChange w:id="537" w:author="Daniel Parker" w:date="2020-09-30T17:02:00Z">
          <w:pPr/>
        </w:pPrChange>
      </w:pPr>
      <w:ins w:id="538" w:author="Daniel Parker" w:date="2020-09-30T17:02:00Z">
        <w:r>
          <w:t xml:space="preserve">                                </w:t>
        </w:r>
        <w:proofErr w:type="gramStart"/>
        <w:r>
          <w:t>breaks=</w:t>
        </w:r>
        <w:proofErr w:type="gramEnd"/>
        <w:r>
          <w:t>quantile(</w:t>
        </w:r>
        <w:proofErr w:type="spellStart"/>
        <w:r>
          <w:t>IncomeMed</w:t>
        </w:r>
        <w:proofErr w:type="spellEnd"/>
        <w:r>
          <w:t xml:space="preserve">, </w:t>
        </w:r>
        <w:proofErr w:type="spellStart"/>
        <w:r>
          <w:t>probs</w:t>
        </w:r>
        <w:proofErr w:type="spellEnd"/>
        <w:r>
          <w:t>=</w:t>
        </w:r>
        <w:proofErr w:type="spellStart"/>
        <w:r>
          <w:t>seq</w:t>
        </w:r>
        <w:proofErr w:type="spellEnd"/>
        <w:r>
          <w:t xml:space="preserve">(0,1, by=0.25), na.rm=TRUE), </w:t>
        </w:r>
      </w:ins>
    </w:p>
    <w:p w14:paraId="14010DF5" w14:textId="77777777" w:rsidR="00F82414" w:rsidRDefault="00F82414" w:rsidP="00F82414">
      <w:pPr>
        <w:spacing w:after="0" w:line="240" w:lineRule="auto"/>
        <w:contextualSpacing/>
        <w:mirrorIndents/>
        <w:rPr>
          <w:ins w:id="539" w:author="Daniel Parker" w:date="2020-09-30T17:02:00Z"/>
        </w:rPr>
        <w:pPrChange w:id="540" w:author="Daniel Parker" w:date="2020-09-30T17:02:00Z">
          <w:pPr/>
        </w:pPrChange>
      </w:pPr>
      <w:ins w:id="541" w:author="Daniel Parker" w:date="2020-09-30T17:02:00Z">
        <w:r>
          <w:t xml:space="preserve">                                </w:t>
        </w:r>
        <w:proofErr w:type="spellStart"/>
        <w:r>
          <w:t>include.lowest</w:t>
        </w:r>
        <w:proofErr w:type="spellEnd"/>
        <w:r>
          <w:t>=TRUE))</w:t>
        </w:r>
      </w:ins>
    </w:p>
    <w:p w14:paraId="07813012" w14:textId="77777777" w:rsidR="00F82414" w:rsidRDefault="00F82414" w:rsidP="00F82414">
      <w:pPr>
        <w:spacing w:after="0" w:line="240" w:lineRule="auto"/>
        <w:contextualSpacing/>
        <w:mirrorIndents/>
        <w:rPr>
          <w:ins w:id="542" w:author="Daniel Parker" w:date="2020-09-30T17:02:00Z"/>
        </w:rPr>
        <w:pPrChange w:id="543" w:author="Daniel Parker" w:date="2020-09-30T17:02:00Z">
          <w:pPr/>
        </w:pPrChange>
      </w:pPr>
      <w:proofErr w:type="spellStart"/>
      <w:ins w:id="544" w:author="Daniel Parker" w:date="2020-09-30T17:02:00Z">
        <w:r>
          <w:t>ZipIncome$EduQ</w:t>
        </w:r>
        <w:proofErr w:type="spellEnd"/>
        <w:r>
          <w:t xml:space="preserve"> &lt;- </w:t>
        </w:r>
        <w:proofErr w:type="gramStart"/>
        <w:r>
          <w:t>with(</w:t>
        </w:r>
        <w:proofErr w:type="spellStart"/>
        <w:proofErr w:type="gramEnd"/>
        <w:r>
          <w:t>ZipIncome</w:t>
        </w:r>
        <w:proofErr w:type="spellEnd"/>
        <w:r>
          <w:t>, cut(</w:t>
        </w:r>
        <w:proofErr w:type="spellStart"/>
        <w:r>
          <w:t>PercentBach</w:t>
        </w:r>
        <w:proofErr w:type="spellEnd"/>
        <w:r>
          <w:t xml:space="preserve">, </w:t>
        </w:r>
      </w:ins>
    </w:p>
    <w:p w14:paraId="021DE1A2" w14:textId="77777777" w:rsidR="00F82414" w:rsidRDefault="00F82414" w:rsidP="00F82414">
      <w:pPr>
        <w:spacing w:after="0" w:line="240" w:lineRule="auto"/>
        <w:contextualSpacing/>
        <w:mirrorIndents/>
        <w:rPr>
          <w:ins w:id="545" w:author="Daniel Parker" w:date="2020-09-30T17:02:00Z"/>
        </w:rPr>
        <w:pPrChange w:id="546" w:author="Daniel Parker" w:date="2020-09-30T17:02:00Z">
          <w:pPr/>
        </w:pPrChange>
      </w:pPr>
      <w:ins w:id="547" w:author="Daniel Parker" w:date="2020-09-30T17:02:00Z">
        <w:r>
          <w:t xml:space="preserve">                                </w:t>
        </w:r>
        <w:proofErr w:type="gramStart"/>
        <w:r>
          <w:t>breaks=</w:t>
        </w:r>
        <w:proofErr w:type="gramEnd"/>
        <w:r>
          <w:t>quantile(</w:t>
        </w:r>
        <w:proofErr w:type="spellStart"/>
        <w:r>
          <w:t>PercentBach</w:t>
        </w:r>
        <w:proofErr w:type="spellEnd"/>
        <w:r>
          <w:t xml:space="preserve">, </w:t>
        </w:r>
        <w:proofErr w:type="spellStart"/>
        <w:r>
          <w:t>probs</w:t>
        </w:r>
        <w:proofErr w:type="spellEnd"/>
        <w:r>
          <w:t>=</w:t>
        </w:r>
        <w:proofErr w:type="spellStart"/>
        <w:r>
          <w:t>seq</w:t>
        </w:r>
        <w:proofErr w:type="spellEnd"/>
        <w:r>
          <w:t xml:space="preserve">(0,1, by=0.25), na.rm=TRUE), </w:t>
        </w:r>
      </w:ins>
    </w:p>
    <w:p w14:paraId="4F65B514" w14:textId="77777777" w:rsidR="00F82414" w:rsidRDefault="00F82414" w:rsidP="00F82414">
      <w:pPr>
        <w:spacing w:after="0" w:line="240" w:lineRule="auto"/>
        <w:contextualSpacing/>
        <w:mirrorIndents/>
        <w:rPr>
          <w:ins w:id="548" w:author="Daniel Parker" w:date="2020-09-30T17:02:00Z"/>
        </w:rPr>
        <w:pPrChange w:id="549" w:author="Daniel Parker" w:date="2020-09-30T17:02:00Z">
          <w:pPr/>
        </w:pPrChange>
      </w:pPr>
      <w:ins w:id="550" w:author="Daniel Parker" w:date="2020-09-30T17:02:00Z">
        <w:r>
          <w:t xml:space="preserve">                                </w:t>
        </w:r>
        <w:proofErr w:type="spellStart"/>
        <w:r>
          <w:t>include.lowest</w:t>
        </w:r>
        <w:proofErr w:type="spellEnd"/>
        <w:r>
          <w:t>=TRUE))</w:t>
        </w:r>
      </w:ins>
    </w:p>
    <w:p w14:paraId="0BE0A713" w14:textId="77777777" w:rsidR="00F82414" w:rsidRDefault="00F82414" w:rsidP="00F82414">
      <w:pPr>
        <w:spacing w:after="0" w:line="240" w:lineRule="auto"/>
        <w:contextualSpacing/>
        <w:mirrorIndents/>
        <w:rPr>
          <w:ins w:id="551" w:author="Daniel Parker" w:date="2020-09-30T17:02:00Z"/>
        </w:rPr>
        <w:pPrChange w:id="552" w:author="Daniel Parker" w:date="2020-09-30T17:02:00Z">
          <w:pPr/>
        </w:pPrChange>
      </w:pPr>
      <w:proofErr w:type="spellStart"/>
      <w:ins w:id="553" w:author="Daniel Parker" w:date="2020-09-30T17:02:00Z">
        <w:r>
          <w:t>ZipIncome$InsuredQ</w:t>
        </w:r>
        <w:proofErr w:type="spellEnd"/>
        <w:r>
          <w:t xml:space="preserve"> &lt;- </w:t>
        </w:r>
        <w:proofErr w:type="gramStart"/>
        <w:r>
          <w:t>with(</w:t>
        </w:r>
        <w:proofErr w:type="spellStart"/>
        <w:proofErr w:type="gramEnd"/>
        <w:r>
          <w:t>ZipIncome</w:t>
        </w:r>
        <w:proofErr w:type="spellEnd"/>
        <w:r>
          <w:t>, cut(</w:t>
        </w:r>
        <w:proofErr w:type="spellStart"/>
        <w:r>
          <w:t>PercentInsured</w:t>
        </w:r>
        <w:proofErr w:type="spellEnd"/>
        <w:r>
          <w:t xml:space="preserve">, </w:t>
        </w:r>
      </w:ins>
    </w:p>
    <w:p w14:paraId="4476301C" w14:textId="77777777" w:rsidR="00F82414" w:rsidRDefault="00F82414" w:rsidP="00F82414">
      <w:pPr>
        <w:spacing w:after="0" w:line="240" w:lineRule="auto"/>
        <w:contextualSpacing/>
        <w:mirrorIndents/>
        <w:rPr>
          <w:ins w:id="554" w:author="Daniel Parker" w:date="2020-09-30T17:02:00Z"/>
        </w:rPr>
        <w:pPrChange w:id="555" w:author="Daniel Parker" w:date="2020-09-30T17:02:00Z">
          <w:pPr/>
        </w:pPrChange>
      </w:pPr>
      <w:ins w:id="556" w:author="Daniel Parker" w:date="2020-09-30T17:02:00Z">
        <w:r>
          <w:t xml:space="preserve">                                </w:t>
        </w:r>
        <w:proofErr w:type="gramStart"/>
        <w:r>
          <w:t>breaks=</w:t>
        </w:r>
        <w:proofErr w:type="gramEnd"/>
        <w:r>
          <w:t>quantile(</w:t>
        </w:r>
        <w:proofErr w:type="spellStart"/>
        <w:r>
          <w:t>PercentInsured</w:t>
        </w:r>
        <w:proofErr w:type="spellEnd"/>
        <w:r>
          <w:t xml:space="preserve">, </w:t>
        </w:r>
        <w:proofErr w:type="spellStart"/>
        <w:r>
          <w:t>probs</w:t>
        </w:r>
        <w:proofErr w:type="spellEnd"/>
        <w:r>
          <w:t>=</w:t>
        </w:r>
        <w:proofErr w:type="spellStart"/>
        <w:r>
          <w:t>seq</w:t>
        </w:r>
        <w:proofErr w:type="spellEnd"/>
        <w:r>
          <w:t xml:space="preserve">(0,1, by=0.25), na.rm=TRUE), </w:t>
        </w:r>
      </w:ins>
    </w:p>
    <w:p w14:paraId="05208275" w14:textId="77777777" w:rsidR="00F82414" w:rsidRDefault="00F82414" w:rsidP="00F82414">
      <w:pPr>
        <w:spacing w:after="0" w:line="240" w:lineRule="auto"/>
        <w:contextualSpacing/>
        <w:mirrorIndents/>
        <w:rPr>
          <w:ins w:id="557" w:author="Daniel Parker" w:date="2020-09-30T17:02:00Z"/>
        </w:rPr>
        <w:pPrChange w:id="558" w:author="Daniel Parker" w:date="2020-09-30T17:02:00Z">
          <w:pPr/>
        </w:pPrChange>
      </w:pPr>
      <w:ins w:id="559" w:author="Daniel Parker" w:date="2020-09-30T17:02:00Z">
        <w:r>
          <w:t xml:space="preserve">                                </w:t>
        </w:r>
        <w:proofErr w:type="spellStart"/>
        <w:r>
          <w:t>include.lowest</w:t>
        </w:r>
        <w:proofErr w:type="spellEnd"/>
        <w:r>
          <w:t>=TRUE))</w:t>
        </w:r>
      </w:ins>
    </w:p>
    <w:p w14:paraId="4B3985A4" w14:textId="77777777" w:rsidR="00F82414" w:rsidRDefault="00F82414" w:rsidP="00F82414">
      <w:pPr>
        <w:spacing w:after="0" w:line="240" w:lineRule="auto"/>
        <w:contextualSpacing/>
        <w:mirrorIndents/>
        <w:rPr>
          <w:ins w:id="560" w:author="Daniel Parker" w:date="2020-09-30T17:02:00Z"/>
        </w:rPr>
        <w:pPrChange w:id="561" w:author="Daniel Parker" w:date="2020-09-30T17:02:00Z">
          <w:pPr/>
        </w:pPrChange>
      </w:pPr>
    </w:p>
    <w:p w14:paraId="78C8B4D3" w14:textId="77777777" w:rsidR="00F82414" w:rsidRDefault="00F82414" w:rsidP="00F82414">
      <w:pPr>
        <w:spacing w:after="0" w:line="240" w:lineRule="auto"/>
        <w:contextualSpacing/>
        <w:mirrorIndents/>
        <w:rPr>
          <w:ins w:id="562" w:author="Daniel Parker" w:date="2020-09-30T17:02:00Z"/>
        </w:rPr>
        <w:pPrChange w:id="563" w:author="Daniel Parker" w:date="2020-09-30T17:02:00Z">
          <w:pPr/>
        </w:pPrChange>
      </w:pPr>
    </w:p>
    <w:p w14:paraId="46CDF119" w14:textId="77777777" w:rsidR="00F82414" w:rsidRDefault="00F82414" w:rsidP="00F82414">
      <w:pPr>
        <w:spacing w:after="0" w:line="240" w:lineRule="auto"/>
        <w:contextualSpacing/>
        <w:mirrorIndents/>
        <w:rPr>
          <w:ins w:id="564" w:author="Daniel Parker" w:date="2020-09-30T17:02:00Z"/>
        </w:rPr>
        <w:pPrChange w:id="565" w:author="Daniel Parker" w:date="2020-09-30T17:02:00Z">
          <w:pPr/>
        </w:pPrChange>
      </w:pPr>
    </w:p>
    <w:p w14:paraId="65A71C07" w14:textId="77777777" w:rsidR="00F82414" w:rsidRDefault="00F82414" w:rsidP="00F82414">
      <w:pPr>
        <w:spacing w:after="0" w:line="240" w:lineRule="auto"/>
        <w:contextualSpacing/>
        <w:mirrorIndents/>
        <w:rPr>
          <w:ins w:id="566" w:author="Daniel Parker" w:date="2020-09-30T17:02:00Z"/>
        </w:rPr>
        <w:pPrChange w:id="567" w:author="Daniel Parker" w:date="2020-09-30T17:02:00Z">
          <w:pPr/>
        </w:pPrChange>
      </w:pPr>
      <w:ins w:id="568" w:author="Daniel Parker" w:date="2020-09-30T17:02:00Z">
        <w:r>
          <w:t xml:space="preserve">ZipIncome$Race3 = </w:t>
        </w:r>
        <w:proofErr w:type="gramStart"/>
        <w:r>
          <w:t>factor(</w:t>
        </w:r>
        <w:proofErr w:type="gramEnd"/>
        <w:r>
          <w:t>ZipIncome$Race3,</w:t>
        </w:r>
      </w:ins>
    </w:p>
    <w:p w14:paraId="56EB317A" w14:textId="77777777" w:rsidR="00F82414" w:rsidRDefault="00F82414" w:rsidP="00F82414">
      <w:pPr>
        <w:spacing w:after="0" w:line="240" w:lineRule="auto"/>
        <w:contextualSpacing/>
        <w:mirrorIndents/>
        <w:rPr>
          <w:ins w:id="569" w:author="Daniel Parker" w:date="2020-09-30T17:02:00Z"/>
        </w:rPr>
        <w:pPrChange w:id="570" w:author="Daniel Parker" w:date="2020-09-30T17:02:00Z">
          <w:pPr/>
        </w:pPrChange>
      </w:pPr>
      <w:proofErr w:type="gramStart"/>
      <w:ins w:id="571" w:author="Daniel Parker" w:date="2020-09-30T17:02:00Z">
        <w:r>
          <w:t>levels</w:t>
        </w:r>
        <w:proofErr w:type="gramEnd"/>
        <w:r>
          <w:t xml:space="preserve"> = c("White", "American Indian or Alaska Native", </w:t>
        </w:r>
      </w:ins>
    </w:p>
    <w:p w14:paraId="17D5F59B" w14:textId="77777777" w:rsidR="00F82414" w:rsidRDefault="00F82414" w:rsidP="00F82414">
      <w:pPr>
        <w:spacing w:after="0" w:line="240" w:lineRule="auto"/>
        <w:contextualSpacing/>
        <w:mirrorIndents/>
        <w:rPr>
          <w:ins w:id="572" w:author="Daniel Parker" w:date="2020-09-30T17:02:00Z"/>
        </w:rPr>
        <w:pPrChange w:id="573" w:author="Daniel Parker" w:date="2020-09-30T17:02:00Z">
          <w:pPr/>
        </w:pPrChange>
      </w:pPr>
      <w:ins w:id="574" w:author="Daniel Parker" w:date="2020-09-30T17:02:00Z">
        <w:r>
          <w:t xml:space="preserve">"Hispanic or Latino", </w:t>
        </w:r>
      </w:ins>
    </w:p>
    <w:p w14:paraId="063BFE73" w14:textId="77777777" w:rsidR="00F82414" w:rsidRDefault="00F82414" w:rsidP="00F82414">
      <w:pPr>
        <w:spacing w:after="0" w:line="240" w:lineRule="auto"/>
        <w:contextualSpacing/>
        <w:mirrorIndents/>
        <w:rPr>
          <w:ins w:id="575" w:author="Daniel Parker" w:date="2020-09-30T17:02:00Z"/>
        </w:rPr>
        <w:pPrChange w:id="576" w:author="Daniel Parker" w:date="2020-09-30T17:02:00Z">
          <w:pPr/>
        </w:pPrChange>
      </w:pPr>
      <w:ins w:id="577" w:author="Daniel Parker" w:date="2020-09-30T17:02:00Z">
        <w:r>
          <w:t xml:space="preserve">"Native Hawaiian or Other Pacific Islander", </w:t>
        </w:r>
      </w:ins>
    </w:p>
    <w:p w14:paraId="469D2BAA" w14:textId="77777777" w:rsidR="00F82414" w:rsidRDefault="00F82414" w:rsidP="00F82414">
      <w:pPr>
        <w:spacing w:after="0" w:line="240" w:lineRule="auto"/>
        <w:contextualSpacing/>
        <w:mirrorIndents/>
        <w:rPr>
          <w:ins w:id="578" w:author="Daniel Parker" w:date="2020-09-30T17:02:00Z"/>
        </w:rPr>
        <w:pPrChange w:id="579" w:author="Daniel Parker" w:date="2020-09-30T17:02:00Z">
          <w:pPr/>
        </w:pPrChange>
      </w:pPr>
      <w:ins w:id="580" w:author="Daniel Parker" w:date="2020-09-30T17:02:00Z">
        <w:r>
          <w:t>"Asian", "Black or African American", "Unknown"))</w:t>
        </w:r>
      </w:ins>
    </w:p>
    <w:p w14:paraId="16A0E0D7" w14:textId="77777777" w:rsidR="00F82414" w:rsidRDefault="00F82414" w:rsidP="00F82414">
      <w:pPr>
        <w:spacing w:after="0" w:line="240" w:lineRule="auto"/>
        <w:contextualSpacing/>
        <w:mirrorIndents/>
        <w:rPr>
          <w:ins w:id="581" w:author="Daniel Parker" w:date="2020-09-30T17:02:00Z"/>
        </w:rPr>
        <w:pPrChange w:id="582" w:author="Daniel Parker" w:date="2020-09-30T17:02:00Z">
          <w:pPr/>
        </w:pPrChange>
      </w:pPr>
    </w:p>
    <w:p w14:paraId="34DE67E8" w14:textId="77777777" w:rsidR="00F82414" w:rsidRDefault="00F82414" w:rsidP="00F82414">
      <w:pPr>
        <w:spacing w:after="0" w:line="240" w:lineRule="auto"/>
        <w:contextualSpacing/>
        <w:mirrorIndents/>
        <w:rPr>
          <w:ins w:id="583" w:author="Daniel Parker" w:date="2020-09-30T17:02:00Z"/>
        </w:rPr>
        <w:pPrChange w:id="584" w:author="Daniel Parker" w:date="2020-09-30T17:02:00Z">
          <w:pPr/>
        </w:pPrChange>
      </w:pPr>
      <w:ins w:id="585" w:author="Daniel Parker" w:date="2020-09-30T17:02:00Z">
        <w:r>
          <w:t>#</w:t>
        </w:r>
        <w:proofErr w:type="gramStart"/>
        <w:r>
          <w:t>This</w:t>
        </w:r>
        <w:proofErr w:type="gramEnd"/>
        <w:r>
          <w:t xml:space="preserve"> is only for when setting up the March data set</w:t>
        </w:r>
      </w:ins>
    </w:p>
    <w:p w14:paraId="5344F3EA" w14:textId="77777777" w:rsidR="00F82414" w:rsidRDefault="00F82414" w:rsidP="00F82414">
      <w:pPr>
        <w:spacing w:after="0" w:line="240" w:lineRule="auto"/>
        <w:contextualSpacing/>
        <w:mirrorIndents/>
        <w:rPr>
          <w:ins w:id="586" w:author="Daniel Parker" w:date="2020-09-30T17:02:00Z"/>
        </w:rPr>
        <w:pPrChange w:id="587" w:author="Daniel Parker" w:date="2020-09-30T17:02:00Z">
          <w:pPr/>
        </w:pPrChange>
      </w:pPr>
      <w:ins w:id="588" w:author="Daniel Parker" w:date="2020-09-30T17:02:00Z">
        <w:r>
          <w:t xml:space="preserve">#ZipIncome$Race4 = </w:t>
        </w:r>
        <w:proofErr w:type="gramStart"/>
        <w:r>
          <w:t>factor(</w:t>
        </w:r>
        <w:proofErr w:type="gramEnd"/>
        <w:r>
          <w:t>ZipIncome$Race4,</w:t>
        </w:r>
      </w:ins>
    </w:p>
    <w:p w14:paraId="174E4089" w14:textId="77777777" w:rsidR="00F82414" w:rsidRDefault="00F82414" w:rsidP="00F82414">
      <w:pPr>
        <w:spacing w:after="0" w:line="240" w:lineRule="auto"/>
        <w:contextualSpacing/>
        <w:mirrorIndents/>
        <w:rPr>
          <w:ins w:id="589" w:author="Daniel Parker" w:date="2020-09-30T17:02:00Z"/>
        </w:rPr>
        <w:pPrChange w:id="590" w:author="Daniel Parker" w:date="2020-09-30T17:02:00Z">
          <w:pPr/>
        </w:pPrChange>
      </w:pPr>
      <w:ins w:id="591" w:author="Daniel Parker" w:date="2020-09-30T17:02:00Z">
        <w:r>
          <w:t xml:space="preserve">#levels = </w:t>
        </w:r>
        <w:proofErr w:type="gramStart"/>
        <w:r>
          <w:t>c(</w:t>
        </w:r>
        <w:proofErr w:type="gramEnd"/>
        <w:r>
          <w:t xml:space="preserve">"White",  </w:t>
        </w:r>
      </w:ins>
    </w:p>
    <w:p w14:paraId="300E8A28" w14:textId="77777777" w:rsidR="00F82414" w:rsidRDefault="00F82414" w:rsidP="00F82414">
      <w:pPr>
        <w:spacing w:after="0" w:line="240" w:lineRule="auto"/>
        <w:contextualSpacing/>
        <w:mirrorIndents/>
        <w:rPr>
          <w:ins w:id="592" w:author="Daniel Parker" w:date="2020-09-30T17:02:00Z"/>
        </w:rPr>
        <w:pPrChange w:id="593" w:author="Daniel Parker" w:date="2020-09-30T17:02:00Z">
          <w:pPr/>
        </w:pPrChange>
      </w:pPr>
      <w:ins w:id="594" w:author="Daniel Parker" w:date="2020-09-30T17:02:00Z">
        <w:r>
          <w:t xml:space="preserve">#"Hispanic or Latino", </w:t>
        </w:r>
      </w:ins>
    </w:p>
    <w:p w14:paraId="38D6F7D3" w14:textId="77777777" w:rsidR="00F82414" w:rsidRDefault="00F82414" w:rsidP="00F82414">
      <w:pPr>
        <w:spacing w:after="0" w:line="240" w:lineRule="auto"/>
        <w:contextualSpacing/>
        <w:mirrorIndents/>
        <w:rPr>
          <w:ins w:id="595" w:author="Daniel Parker" w:date="2020-09-30T17:02:00Z"/>
        </w:rPr>
        <w:pPrChange w:id="596" w:author="Daniel Parker" w:date="2020-09-30T17:02:00Z">
          <w:pPr/>
        </w:pPrChange>
      </w:pPr>
      <w:ins w:id="597" w:author="Daniel Parker" w:date="2020-09-30T17:02:00Z">
        <w:r>
          <w:t xml:space="preserve">#"Native Hawaiian or Other Pacific Islander", </w:t>
        </w:r>
      </w:ins>
    </w:p>
    <w:p w14:paraId="29EE2495" w14:textId="77777777" w:rsidR="00F82414" w:rsidRDefault="00F82414" w:rsidP="00F82414">
      <w:pPr>
        <w:spacing w:after="0" w:line="240" w:lineRule="auto"/>
        <w:contextualSpacing/>
        <w:mirrorIndents/>
        <w:rPr>
          <w:ins w:id="598" w:author="Daniel Parker" w:date="2020-09-30T17:02:00Z"/>
        </w:rPr>
        <w:pPrChange w:id="599" w:author="Daniel Parker" w:date="2020-09-30T17:02:00Z">
          <w:pPr/>
        </w:pPrChange>
      </w:pPr>
      <w:ins w:id="600" w:author="Daniel Parker" w:date="2020-09-30T17:02:00Z">
        <w:r>
          <w:t>#"Asian", "Black or African American", "Unknown"))</w:t>
        </w:r>
      </w:ins>
    </w:p>
    <w:p w14:paraId="2FFE342F" w14:textId="77777777" w:rsidR="00F82414" w:rsidRDefault="00F82414" w:rsidP="00F82414">
      <w:pPr>
        <w:spacing w:after="0" w:line="240" w:lineRule="auto"/>
        <w:contextualSpacing/>
        <w:mirrorIndents/>
        <w:rPr>
          <w:ins w:id="601" w:author="Daniel Parker" w:date="2020-09-30T17:02:00Z"/>
        </w:rPr>
        <w:pPrChange w:id="602" w:author="Daniel Parker" w:date="2020-09-30T17:02:00Z">
          <w:pPr/>
        </w:pPrChange>
      </w:pPr>
    </w:p>
    <w:p w14:paraId="4624B090" w14:textId="77777777" w:rsidR="00F82414" w:rsidRDefault="00F82414" w:rsidP="00F82414">
      <w:pPr>
        <w:spacing w:after="0" w:line="240" w:lineRule="auto"/>
        <w:contextualSpacing/>
        <w:mirrorIndents/>
        <w:rPr>
          <w:ins w:id="603" w:author="Daniel Parker" w:date="2020-09-30T17:02:00Z"/>
        </w:rPr>
        <w:pPrChange w:id="604" w:author="Daniel Parker" w:date="2020-09-30T17:02:00Z">
          <w:pPr/>
        </w:pPrChange>
      </w:pPr>
    </w:p>
    <w:p w14:paraId="089654B7" w14:textId="77777777" w:rsidR="00F82414" w:rsidRDefault="00F82414" w:rsidP="00F82414">
      <w:pPr>
        <w:spacing w:after="0" w:line="240" w:lineRule="auto"/>
        <w:contextualSpacing/>
        <w:mirrorIndents/>
        <w:rPr>
          <w:ins w:id="605" w:author="Daniel Parker" w:date="2020-09-30T17:02:00Z"/>
        </w:rPr>
        <w:pPrChange w:id="606" w:author="Daniel Parker" w:date="2020-09-30T17:02:00Z">
          <w:pPr/>
        </w:pPrChange>
      </w:pPr>
      <w:ins w:id="607" w:author="Daniel Parker" w:date="2020-09-30T17:02:00Z">
        <w:r>
          <w:t>##providing an order for the months</w:t>
        </w:r>
      </w:ins>
    </w:p>
    <w:p w14:paraId="0A3CA023" w14:textId="77777777" w:rsidR="00F82414" w:rsidRDefault="00F82414" w:rsidP="00F82414">
      <w:pPr>
        <w:spacing w:after="0" w:line="240" w:lineRule="auto"/>
        <w:contextualSpacing/>
        <w:mirrorIndents/>
        <w:rPr>
          <w:ins w:id="608" w:author="Daniel Parker" w:date="2020-09-30T17:02:00Z"/>
        </w:rPr>
        <w:pPrChange w:id="609" w:author="Daniel Parker" w:date="2020-09-30T17:02:00Z">
          <w:pPr/>
        </w:pPrChange>
      </w:pPr>
      <w:ins w:id="610" w:author="Daniel Parker" w:date="2020-09-30T17:02:00Z">
        <w:r>
          <w:t xml:space="preserve">ZipIncome$Month2 = </w:t>
        </w:r>
        <w:proofErr w:type="gramStart"/>
        <w:r>
          <w:t>factor(</w:t>
        </w:r>
        <w:proofErr w:type="gramEnd"/>
        <w:r>
          <w:t>ZipIncome$Month2,</w:t>
        </w:r>
      </w:ins>
    </w:p>
    <w:p w14:paraId="52D82645" w14:textId="77777777" w:rsidR="00F82414" w:rsidRDefault="00F82414" w:rsidP="00F82414">
      <w:pPr>
        <w:spacing w:after="0" w:line="240" w:lineRule="auto"/>
        <w:contextualSpacing/>
        <w:mirrorIndents/>
        <w:rPr>
          <w:ins w:id="611" w:author="Daniel Parker" w:date="2020-09-30T17:02:00Z"/>
        </w:rPr>
        <w:pPrChange w:id="612" w:author="Daniel Parker" w:date="2020-09-30T17:02:00Z">
          <w:pPr/>
        </w:pPrChange>
      </w:pPr>
      <w:proofErr w:type="gramStart"/>
      <w:ins w:id="613" w:author="Daniel Parker" w:date="2020-09-30T17:02:00Z">
        <w:r>
          <w:t>levels</w:t>
        </w:r>
        <w:proofErr w:type="gramEnd"/>
        <w:r>
          <w:t xml:space="preserve"> = c("March", "April", "May", "June"))</w:t>
        </w:r>
      </w:ins>
    </w:p>
    <w:p w14:paraId="494110D0" w14:textId="77777777" w:rsidR="00F82414" w:rsidRDefault="00F82414" w:rsidP="00F82414">
      <w:pPr>
        <w:spacing w:after="0" w:line="240" w:lineRule="auto"/>
        <w:contextualSpacing/>
        <w:mirrorIndents/>
        <w:rPr>
          <w:ins w:id="614" w:author="Daniel Parker" w:date="2020-09-30T17:02:00Z"/>
        </w:rPr>
        <w:pPrChange w:id="615" w:author="Daniel Parker" w:date="2020-09-30T17:02:00Z">
          <w:pPr/>
        </w:pPrChange>
      </w:pPr>
    </w:p>
    <w:p w14:paraId="602EDD0B" w14:textId="77777777" w:rsidR="00F82414" w:rsidRDefault="00F82414" w:rsidP="00F82414">
      <w:pPr>
        <w:spacing w:after="0" w:line="240" w:lineRule="auto"/>
        <w:contextualSpacing/>
        <w:mirrorIndents/>
        <w:rPr>
          <w:ins w:id="616" w:author="Daniel Parker" w:date="2020-09-30T17:02:00Z"/>
        </w:rPr>
        <w:pPrChange w:id="617" w:author="Daniel Parker" w:date="2020-09-30T17:02:00Z">
          <w:pPr/>
        </w:pPrChange>
      </w:pPr>
      <w:ins w:id="618" w:author="Daniel Parker" w:date="2020-09-30T17:02:00Z">
        <w:r>
          <w:t>#creating separate dataset for each month</w:t>
        </w:r>
      </w:ins>
    </w:p>
    <w:p w14:paraId="00E2D4E7" w14:textId="77777777" w:rsidR="00F82414" w:rsidRDefault="00F82414" w:rsidP="00F82414">
      <w:pPr>
        <w:spacing w:after="0" w:line="240" w:lineRule="auto"/>
        <w:contextualSpacing/>
        <w:mirrorIndents/>
        <w:rPr>
          <w:ins w:id="619" w:author="Daniel Parker" w:date="2020-09-30T17:02:00Z"/>
        </w:rPr>
        <w:pPrChange w:id="620" w:author="Daniel Parker" w:date="2020-09-30T17:02:00Z">
          <w:pPr/>
        </w:pPrChange>
      </w:pPr>
      <w:ins w:id="621" w:author="Daniel Parker" w:date="2020-09-30T17:02:00Z">
        <w:r>
          <w:t>##later I will run models for each month</w:t>
        </w:r>
      </w:ins>
    </w:p>
    <w:p w14:paraId="190E5698" w14:textId="77777777" w:rsidR="00F82414" w:rsidRDefault="00F82414" w:rsidP="00F82414">
      <w:pPr>
        <w:spacing w:after="0" w:line="240" w:lineRule="auto"/>
        <w:contextualSpacing/>
        <w:mirrorIndents/>
        <w:rPr>
          <w:ins w:id="622" w:author="Daniel Parker" w:date="2020-09-30T17:02:00Z"/>
        </w:rPr>
        <w:pPrChange w:id="623" w:author="Daniel Parker" w:date="2020-09-30T17:02:00Z">
          <w:pPr/>
        </w:pPrChange>
      </w:pPr>
      <w:ins w:id="624" w:author="Daniel Parker" w:date="2020-09-30T17:02:00Z">
        <w:r>
          <w:t xml:space="preserve">March = </w:t>
        </w:r>
        <w:proofErr w:type="gramStart"/>
        <w:r>
          <w:t>subset(</w:t>
        </w:r>
        <w:proofErr w:type="spellStart"/>
        <w:proofErr w:type="gramEnd"/>
        <w:r>
          <w:t>ZipIncome</w:t>
        </w:r>
        <w:proofErr w:type="spellEnd"/>
        <w:r>
          <w:t>, Month2 == "March")</w:t>
        </w:r>
      </w:ins>
    </w:p>
    <w:p w14:paraId="561CD34B" w14:textId="77777777" w:rsidR="00F82414" w:rsidRDefault="00F82414" w:rsidP="00F82414">
      <w:pPr>
        <w:spacing w:after="0" w:line="240" w:lineRule="auto"/>
        <w:contextualSpacing/>
        <w:mirrorIndents/>
        <w:rPr>
          <w:ins w:id="625" w:author="Daniel Parker" w:date="2020-09-30T17:02:00Z"/>
        </w:rPr>
        <w:pPrChange w:id="626" w:author="Daniel Parker" w:date="2020-09-30T17:02:00Z">
          <w:pPr/>
        </w:pPrChange>
      </w:pPr>
      <w:ins w:id="627" w:author="Daniel Parker" w:date="2020-09-30T17:02:00Z">
        <w:r>
          <w:t xml:space="preserve">April = </w:t>
        </w:r>
        <w:proofErr w:type="gramStart"/>
        <w:r>
          <w:t>subset(</w:t>
        </w:r>
        <w:proofErr w:type="spellStart"/>
        <w:proofErr w:type="gramEnd"/>
        <w:r>
          <w:t>ZipIncome</w:t>
        </w:r>
        <w:proofErr w:type="spellEnd"/>
        <w:r>
          <w:t>, Month2 == "April")</w:t>
        </w:r>
      </w:ins>
    </w:p>
    <w:p w14:paraId="2AE2D3EE" w14:textId="77777777" w:rsidR="00F82414" w:rsidRDefault="00F82414" w:rsidP="00F82414">
      <w:pPr>
        <w:spacing w:after="0" w:line="240" w:lineRule="auto"/>
        <w:contextualSpacing/>
        <w:mirrorIndents/>
        <w:rPr>
          <w:ins w:id="628" w:author="Daniel Parker" w:date="2020-09-30T17:02:00Z"/>
        </w:rPr>
        <w:pPrChange w:id="629" w:author="Daniel Parker" w:date="2020-09-30T17:02:00Z">
          <w:pPr/>
        </w:pPrChange>
      </w:pPr>
      <w:ins w:id="630" w:author="Daniel Parker" w:date="2020-09-30T17:02:00Z">
        <w:r>
          <w:t xml:space="preserve">May = </w:t>
        </w:r>
        <w:proofErr w:type="gramStart"/>
        <w:r>
          <w:t>subset(</w:t>
        </w:r>
        <w:proofErr w:type="spellStart"/>
        <w:proofErr w:type="gramEnd"/>
        <w:r>
          <w:t>ZipIncome</w:t>
        </w:r>
        <w:proofErr w:type="spellEnd"/>
        <w:r>
          <w:t>, Month2 == "May")</w:t>
        </w:r>
      </w:ins>
    </w:p>
    <w:p w14:paraId="5AE90E00" w14:textId="77777777" w:rsidR="00F82414" w:rsidRDefault="00F82414" w:rsidP="00F82414">
      <w:pPr>
        <w:spacing w:after="0" w:line="240" w:lineRule="auto"/>
        <w:contextualSpacing/>
        <w:mirrorIndents/>
        <w:rPr>
          <w:ins w:id="631" w:author="Daniel Parker" w:date="2020-09-30T17:02:00Z"/>
        </w:rPr>
        <w:pPrChange w:id="632" w:author="Daniel Parker" w:date="2020-09-30T17:02:00Z">
          <w:pPr/>
        </w:pPrChange>
      </w:pPr>
      <w:ins w:id="633" w:author="Daniel Parker" w:date="2020-09-30T17:02:00Z">
        <w:r>
          <w:t xml:space="preserve">June = </w:t>
        </w:r>
        <w:proofErr w:type="gramStart"/>
        <w:r>
          <w:t>subset(</w:t>
        </w:r>
        <w:proofErr w:type="spellStart"/>
        <w:proofErr w:type="gramEnd"/>
        <w:r>
          <w:t>ZipIncome</w:t>
        </w:r>
        <w:proofErr w:type="spellEnd"/>
        <w:r>
          <w:t>, Month2 == "June")</w:t>
        </w:r>
      </w:ins>
    </w:p>
    <w:p w14:paraId="39CB0D36" w14:textId="77777777" w:rsidR="00F82414" w:rsidRDefault="00F82414" w:rsidP="00F82414">
      <w:pPr>
        <w:spacing w:after="0" w:line="240" w:lineRule="auto"/>
        <w:contextualSpacing/>
        <w:mirrorIndents/>
        <w:rPr>
          <w:ins w:id="634" w:author="Daniel Parker" w:date="2020-09-30T17:02:00Z"/>
        </w:rPr>
        <w:pPrChange w:id="635" w:author="Daniel Parker" w:date="2020-09-30T17:02:00Z">
          <w:pPr/>
        </w:pPrChange>
      </w:pPr>
    </w:p>
    <w:p w14:paraId="3DC6AA15" w14:textId="77777777" w:rsidR="00F82414" w:rsidRDefault="00F82414" w:rsidP="00F82414">
      <w:pPr>
        <w:spacing w:after="0" w:line="240" w:lineRule="auto"/>
        <w:contextualSpacing/>
        <w:mirrorIndents/>
        <w:rPr>
          <w:ins w:id="636" w:author="Daniel Parker" w:date="2020-09-30T17:02:00Z"/>
        </w:rPr>
        <w:pPrChange w:id="637" w:author="Daniel Parker" w:date="2020-09-30T17:02:00Z">
          <w:pPr/>
        </w:pPrChange>
      </w:pPr>
    </w:p>
    <w:p w14:paraId="0977BCD3" w14:textId="77777777" w:rsidR="00F82414" w:rsidRDefault="00F82414" w:rsidP="00F82414">
      <w:pPr>
        <w:spacing w:after="0" w:line="240" w:lineRule="auto"/>
        <w:contextualSpacing/>
        <w:mirrorIndents/>
        <w:rPr>
          <w:ins w:id="638" w:author="Daniel Parker" w:date="2020-09-30T17:02:00Z"/>
        </w:rPr>
        <w:pPrChange w:id="639" w:author="Daniel Parker" w:date="2020-09-30T17:02:00Z">
          <w:pPr/>
        </w:pPrChange>
      </w:pPr>
      <w:ins w:id="640" w:author="Daniel Parker" w:date="2020-09-30T17:02:00Z">
        <w:r>
          <w:t xml:space="preserve">#looking at some summary stats </w:t>
        </w:r>
      </w:ins>
    </w:p>
    <w:p w14:paraId="5193B248" w14:textId="77777777" w:rsidR="00F82414" w:rsidRDefault="00F82414" w:rsidP="00F82414">
      <w:pPr>
        <w:spacing w:after="0" w:line="240" w:lineRule="auto"/>
        <w:contextualSpacing/>
        <w:mirrorIndents/>
        <w:rPr>
          <w:ins w:id="641" w:author="Daniel Parker" w:date="2020-09-30T17:02:00Z"/>
        </w:rPr>
        <w:pPrChange w:id="642" w:author="Daniel Parker" w:date="2020-09-30T17:02:00Z">
          <w:pPr/>
        </w:pPrChange>
      </w:pPr>
      <w:proofErr w:type="gramStart"/>
      <w:ins w:id="643" w:author="Daniel Parker" w:date="2020-09-30T17:02:00Z">
        <w:r>
          <w:t>table(</w:t>
        </w:r>
        <w:proofErr w:type="spellStart"/>
        <w:proofErr w:type="gramEnd"/>
        <w:r>
          <w:t>ZipIncome$AgeGroup</w:t>
        </w:r>
        <w:proofErr w:type="spellEnd"/>
        <w:r>
          <w:t>)</w:t>
        </w:r>
      </w:ins>
    </w:p>
    <w:p w14:paraId="2A2B66E0" w14:textId="77777777" w:rsidR="00F82414" w:rsidRDefault="00F82414" w:rsidP="00F82414">
      <w:pPr>
        <w:spacing w:after="0" w:line="240" w:lineRule="auto"/>
        <w:contextualSpacing/>
        <w:mirrorIndents/>
        <w:rPr>
          <w:ins w:id="644" w:author="Daniel Parker" w:date="2020-09-30T17:02:00Z"/>
        </w:rPr>
        <w:pPrChange w:id="645" w:author="Daniel Parker" w:date="2020-09-30T17:02:00Z">
          <w:pPr/>
        </w:pPrChange>
      </w:pPr>
      <w:proofErr w:type="gramStart"/>
      <w:ins w:id="646" w:author="Daniel Parker" w:date="2020-09-30T17:02:00Z">
        <w:r>
          <w:t>aggregate(</w:t>
        </w:r>
        <w:proofErr w:type="spellStart"/>
        <w:proofErr w:type="gramEnd"/>
        <w:r>
          <w:t>IncomeMed</w:t>
        </w:r>
        <w:proofErr w:type="spellEnd"/>
        <w:r>
          <w:t xml:space="preserve"> ~ </w:t>
        </w:r>
        <w:proofErr w:type="spellStart"/>
        <w:r>
          <w:t>WeekOfYear</w:t>
        </w:r>
        <w:proofErr w:type="spellEnd"/>
        <w:r>
          <w:t>, data=</w:t>
        </w:r>
        <w:proofErr w:type="spellStart"/>
        <w:r>
          <w:t>ZipIncome</w:t>
        </w:r>
        <w:proofErr w:type="spellEnd"/>
        <w:r>
          <w:t>, FUN=summary)</w:t>
        </w:r>
      </w:ins>
    </w:p>
    <w:p w14:paraId="5E16565F" w14:textId="77777777" w:rsidR="00F82414" w:rsidRDefault="00F82414" w:rsidP="00F82414">
      <w:pPr>
        <w:spacing w:after="0" w:line="240" w:lineRule="auto"/>
        <w:contextualSpacing/>
        <w:mirrorIndents/>
        <w:rPr>
          <w:ins w:id="647" w:author="Daniel Parker" w:date="2020-09-30T17:02:00Z"/>
        </w:rPr>
        <w:pPrChange w:id="648" w:author="Daniel Parker" w:date="2020-09-30T17:02:00Z">
          <w:pPr/>
        </w:pPrChange>
      </w:pPr>
      <w:proofErr w:type="gramStart"/>
      <w:ins w:id="649" w:author="Daniel Parker" w:date="2020-09-30T17:02:00Z">
        <w:r>
          <w:t>aggregate(</w:t>
        </w:r>
        <w:proofErr w:type="spellStart"/>
        <w:proofErr w:type="gramEnd"/>
        <w:r>
          <w:t>IncomeMed</w:t>
        </w:r>
        <w:proofErr w:type="spellEnd"/>
        <w:r>
          <w:t xml:space="preserve"> ~ </w:t>
        </w:r>
        <w:proofErr w:type="spellStart"/>
        <w:r>
          <w:t>COVIDbin</w:t>
        </w:r>
        <w:proofErr w:type="spellEnd"/>
        <w:r>
          <w:t xml:space="preserve"> + </w:t>
        </w:r>
        <w:proofErr w:type="spellStart"/>
        <w:r>
          <w:t>WeekOfYear</w:t>
        </w:r>
        <w:proofErr w:type="spellEnd"/>
        <w:r>
          <w:t>, data=</w:t>
        </w:r>
        <w:proofErr w:type="spellStart"/>
        <w:r>
          <w:t>ZipIncome</w:t>
        </w:r>
        <w:proofErr w:type="spellEnd"/>
        <w:r>
          <w:t>, FUN=summary)</w:t>
        </w:r>
      </w:ins>
    </w:p>
    <w:p w14:paraId="19FC60CB" w14:textId="77777777" w:rsidR="00F82414" w:rsidRDefault="00F82414" w:rsidP="00F82414">
      <w:pPr>
        <w:spacing w:after="0" w:line="240" w:lineRule="auto"/>
        <w:contextualSpacing/>
        <w:mirrorIndents/>
        <w:rPr>
          <w:ins w:id="650" w:author="Daniel Parker" w:date="2020-09-30T17:02:00Z"/>
        </w:rPr>
        <w:pPrChange w:id="651" w:author="Daniel Parker" w:date="2020-09-30T17:02:00Z">
          <w:pPr/>
        </w:pPrChange>
      </w:pPr>
      <w:proofErr w:type="gramStart"/>
      <w:ins w:id="652" w:author="Daniel Parker" w:date="2020-09-30T17:02:00Z">
        <w:r>
          <w:t>aggregate(</w:t>
        </w:r>
        <w:proofErr w:type="spellStart"/>
        <w:proofErr w:type="gramEnd"/>
        <w:r>
          <w:t>IncomeMed</w:t>
        </w:r>
        <w:proofErr w:type="spellEnd"/>
        <w:r>
          <w:t xml:space="preserve"> ~ </w:t>
        </w:r>
        <w:proofErr w:type="spellStart"/>
        <w:r>
          <w:t>WeekOfYearm</w:t>
        </w:r>
        <w:proofErr w:type="spellEnd"/>
        <w:r>
          <w:t xml:space="preserve"> + </w:t>
        </w:r>
        <w:proofErr w:type="spellStart"/>
        <w:r>
          <w:t>COVIDbin</w:t>
        </w:r>
        <w:proofErr w:type="spellEnd"/>
        <w:r>
          <w:t>, data=</w:t>
        </w:r>
        <w:proofErr w:type="spellStart"/>
        <w:r>
          <w:t>ZipIncome</w:t>
        </w:r>
        <w:proofErr w:type="spellEnd"/>
        <w:r>
          <w:t>, FUN=summary)</w:t>
        </w:r>
      </w:ins>
    </w:p>
    <w:p w14:paraId="0219FCE7" w14:textId="77777777" w:rsidR="00F82414" w:rsidRDefault="00F82414" w:rsidP="00F82414">
      <w:pPr>
        <w:spacing w:after="0" w:line="240" w:lineRule="auto"/>
        <w:contextualSpacing/>
        <w:mirrorIndents/>
        <w:rPr>
          <w:ins w:id="653" w:author="Daniel Parker" w:date="2020-09-30T17:02:00Z"/>
        </w:rPr>
        <w:pPrChange w:id="654" w:author="Daniel Parker" w:date="2020-09-30T17:02:00Z">
          <w:pPr/>
        </w:pPrChange>
      </w:pPr>
    </w:p>
    <w:p w14:paraId="3A07E363" w14:textId="77777777" w:rsidR="00F82414" w:rsidRDefault="00F82414" w:rsidP="00F82414">
      <w:pPr>
        <w:spacing w:after="0" w:line="240" w:lineRule="auto"/>
        <w:contextualSpacing/>
        <w:mirrorIndents/>
        <w:rPr>
          <w:ins w:id="655" w:author="Daniel Parker" w:date="2020-09-30T17:02:00Z"/>
        </w:rPr>
        <w:pPrChange w:id="656" w:author="Daniel Parker" w:date="2020-09-30T17:02:00Z">
          <w:pPr/>
        </w:pPrChange>
      </w:pPr>
    </w:p>
    <w:p w14:paraId="5BAB3305" w14:textId="77777777" w:rsidR="00F82414" w:rsidRDefault="00F82414" w:rsidP="00F82414">
      <w:pPr>
        <w:spacing w:after="0" w:line="240" w:lineRule="auto"/>
        <w:contextualSpacing/>
        <w:mirrorIndents/>
        <w:rPr>
          <w:ins w:id="657" w:author="Daniel Parker" w:date="2020-09-30T17:02:00Z"/>
        </w:rPr>
        <w:pPrChange w:id="658" w:author="Daniel Parker" w:date="2020-09-30T17:02:00Z">
          <w:pPr/>
        </w:pPrChange>
      </w:pPr>
    </w:p>
    <w:p w14:paraId="51D1206E" w14:textId="77777777" w:rsidR="00F82414" w:rsidRDefault="00F82414" w:rsidP="00F82414">
      <w:pPr>
        <w:spacing w:after="0" w:line="240" w:lineRule="auto"/>
        <w:contextualSpacing/>
        <w:mirrorIndents/>
        <w:rPr>
          <w:ins w:id="659" w:author="Daniel Parker" w:date="2020-09-30T17:02:00Z"/>
        </w:rPr>
        <w:pPrChange w:id="660" w:author="Daniel Parker" w:date="2020-09-30T17:02:00Z">
          <w:pPr/>
        </w:pPrChange>
      </w:pPr>
      <w:proofErr w:type="gramStart"/>
      <w:ins w:id="661" w:author="Daniel Parker" w:date="2020-09-30T17:02:00Z">
        <w:r>
          <w:t>library(</w:t>
        </w:r>
        <w:proofErr w:type="gramEnd"/>
        <w:r>
          <w:t>lme4)</w:t>
        </w:r>
      </w:ins>
    </w:p>
    <w:p w14:paraId="5ED5FF17" w14:textId="77777777" w:rsidR="00F82414" w:rsidRDefault="00F82414" w:rsidP="00F82414">
      <w:pPr>
        <w:spacing w:after="0" w:line="240" w:lineRule="auto"/>
        <w:contextualSpacing/>
        <w:mirrorIndents/>
        <w:rPr>
          <w:ins w:id="662" w:author="Daniel Parker" w:date="2020-09-30T17:02:00Z"/>
        </w:rPr>
        <w:pPrChange w:id="663" w:author="Daniel Parker" w:date="2020-09-30T17:02:00Z">
          <w:pPr/>
        </w:pPrChange>
      </w:pPr>
      <w:proofErr w:type="gramStart"/>
      <w:ins w:id="664" w:author="Daniel Parker" w:date="2020-09-30T17:02:00Z">
        <w:r>
          <w:t>library(</w:t>
        </w:r>
        <w:proofErr w:type="spellStart"/>
        <w:proofErr w:type="gramEnd"/>
        <w:r>
          <w:t>beepr</w:t>
        </w:r>
        <w:proofErr w:type="spellEnd"/>
        <w:r>
          <w:t>)</w:t>
        </w:r>
      </w:ins>
    </w:p>
    <w:p w14:paraId="52A7FB1B" w14:textId="77777777" w:rsidR="00F82414" w:rsidRDefault="00F82414" w:rsidP="00F82414">
      <w:pPr>
        <w:spacing w:after="0" w:line="240" w:lineRule="auto"/>
        <w:contextualSpacing/>
        <w:mirrorIndents/>
        <w:rPr>
          <w:ins w:id="665" w:author="Daniel Parker" w:date="2020-09-30T17:02:00Z"/>
        </w:rPr>
        <w:pPrChange w:id="666" w:author="Daniel Parker" w:date="2020-09-30T17:02:00Z">
          <w:pPr/>
        </w:pPrChange>
      </w:pPr>
      <w:proofErr w:type="gramStart"/>
      <w:ins w:id="667" w:author="Daniel Parker" w:date="2020-09-30T17:02:00Z">
        <w:r>
          <w:t>library(</w:t>
        </w:r>
        <w:proofErr w:type="spellStart"/>
        <w:proofErr w:type="gramEnd"/>
        <w:r>
          <w:t>tictoc</w:t>
        </w:r>
        <w:proofErr w:type="spellEnd"/>
        <w:r>
          <w:t>)</w:t>
        </w:r>
      </w:ins>
    </w:p>
    <w:p w14:paraId="11592E47" w14:textId="77777777" w:rsidR="00F82414" w:rsidRDefault="00F82414" w:rsidP="00F82414">
      <w:pPr>
        <w:spacing w:after="0" w:line="240" w:lineRule="auto"/>
        <w:contextualSpacing/>
        <w:mirrorIndents/>
        <w:rPr>
          <w:ins w:id="668" w:author="Daniel Parker" w:date="2020-09-30T17:02:00Z"/>
        </w:rPr>
        <w:pPrChange w:id="669" w:author="Daniel Parker" w:date="2020-09-30T17:02:00Z">
          <w:pPr/>
        </w:pPrChange>
      </w:pPr>
    </w:p>
    <w:p w14:paraId="255109C0" w14:textId="77777777" w:rsidR="00F82414" w:rsidRDefault="00F82414" w:rsidP="00F82414">
      <w:pPr>
        <w:spacing w:after="0" w:line="240" w:lineRule="auto"/>
        <w:contextualSpacing/>
        <w:mirrorIndents/>
        <w:rPr>
          <w:ins w:id="670" w:author="Daniel Parker" w:date="2020-09-30T17:02:00Z"/>
        </w:rPr>
        <w:pPrChange w:id="671" w:author="Daniel Parker" w:date="2020-09-30T17:02:00Z">
          <w:pPr/>
        </w:pPrChange>
      </w:pPr>
      <w:ins w:id="672" w:author="Daniel Parker" w:date="2020-09-30T17:02:00Z">
        <w:r>
          <w:t xml:space="preserve">##models for each month, using quartiles for </w:t>
        </w:r>
        <w:proofErr w:type="spellStart"/>
        <w:r>
          <w:t>zipcode</w:t>
        </w:r>
        <w:proofErr w:type="spellEnd"/>
        <w:r>
          <w:t xml:space="preserve"> level </w:t>
        </w:r>
        <w:proofErr w:type="spellStart"/>
        <w:r>
          <w:t>vars</w:t>
        </w:r>
        <w:proofErr w:type="spellEnd"/>
      </w:ins>
    </w:p>
    <w:p w14:paraId="30EFC7D1" w14:textId="77777777" w:rsidR="00F82414" w:rsidRDefault="00F82414" w:rsidP="00F82414">
      <w:pPr>
        <w:spacing w:after="0" w:line="240" w:lineRule="auto"/>
        <w:contextualSpacing/>
        <w:mirrorIndents/>
        <w:rPr>
          <w:ins w:id="673" w:author="Daniel Parker" w:date="2020-09-30T17:02:00Z"/>
        </w:rPr>
        <w:pPrChange w:id="674" w:author="Daniel Parker" w:date="2020-09-30T17:02:00Z">
          <w:pPr/>
        </w:pPrChange>
      </w:pPr>
      <w:proofErr w:type="gramStart"/>
      <w:ins w:id="675" w:author="Daniel Parker" w:date="2020-09-30T17:02:00Z">
        <w:r>
          <w:t>tic()</w:t>
        </w:r>
        <w:proofErr w:type="gramEnd"/>
      </w:ins>
    </w:p>
    <w:p w14:paraId="79D1782F" w14:textId="77777777" w:rsidR="00F82414" w:rsidRDefault="00F82414" w:rsidP="00F82414">
      <w:pPr>
        <w:spacing w:after="0" w:line="240" w:lineRule="auto"/>
        <w:contextualSpacing/>
        <w:mirrorIndents/>
        <w:rPr>
          <w:ins w:id="676" w:author="Daniel Parker" w:date="2020-09-30T17:02:00Z"/>
        </w:rPr>
        <w:pPrChange w:id="677" w:author="Daniel Parker" w:date="2020-09-30T17:02:00Z">
          <w:pPr/>
        </w:pPrChange>
      </w:pPr>
      <w:ins w:id="678" w:author="Daniel Parker" w:date="2020-09-30T17:02:00Z">
        <w:r>
          <w:t>#march needs a different dataset because of different age and race/ethnicity bins</w:t>
        </w:r>
      </w:ins>
    </w:p>
    <w:p w14:paraId="73FCAC6A" w14:textId="77777777" w:rsidR="00F82414" w:rsidRDefault="00F82414" w:rsidP="00F82414">
      <w:pPr>
        <w:spacing w:after="0" w:line="240" w:lineRule="auto"/>
        <w:contextualSpacing/>
        <w:mirrorIndents/>
        <w:rPr>
          <w:ins w:id="679" w:author="Daniel Parker" w:date="2020-09-30T17:02:00Z"/>
        </w:rPr>
        <w:pPrChange w:id="680" w:author="Daniel Parker" w:date="2020-09-30T17:02:00Z">
          <w:pPr/>
        </w:pPrChange>
      </w:pPr>
      <w:proofErr w:type="spellStart"/>
      <w:ins w:id="681" w:author="Daniel Parker" w:date="2020-09-30T17:02:00Z">
        <w:r>
          <w:t>MarchM</w:t>
        </w:r>
        <w:proofErr w:type="spellEnd"/>
        <w:r>
          <w:t xml:space="preserve"> = </w:t>
        </w:r>
        <w:proofErr w:type="spellStart"/>
        <w:proofErr w:type="gramStart"/>
        <w:r>
          <w:t>glmer</w:t>
        </w:r>
        <w:proofErr w:type="spellEnd"/>
        <w:r>
          <w:t>(</w:t>
        </w:r>
        <w:proofErr w:type="spellStart"/>
        <w:proofErr w:type="gramEnd"/>
        <w:r>
          <w:t>COVIDbin</w:t>
        </w:r>
        <w:proofErr w:type="spellEnd"/>
        <w:r>
          <w:t xml:space="preserve"> ~ AgeGroup2 + Sex2 + Race4 + </w:t>
        </w:r>
        <w:proofErr w:type="spellStart"/>
        <w:r>
          <w:t>IncomeQ</w:t>
        </w:r>
        <w:proofErr w:type="spellEnd"/>
        <w:r>
          <w:t xml:space="preserve"> + </w:t>
        </w:r>
        <w:proofErr w:type="spellStart"/>
        <w:r>
          <w:t>EduQ</w:t>
        </w:r>
        <w:proofErr w:type="spellEnd"/>
        <w:r>
          <w:t xml:space="preserve"> + </w:t>
        </w:r>
        <w:proofErr w:type="spellStart"/>
        <w:r>
          <w:t>InsuredQ</w:t>
        </w:r>
        <w:proofErr w:type="spellEnd"/>
        <w:r>
          <w:t xml:space="preserve"> + </w:t>
        </w:r>
        <w:proofErr w:type="spellStart"/>
        <w:r>
          <w:t>PDensStand</w:t>
        </w:r>
        <w:proofErr w:type="spellEnd"/>
        <w:r>
          <w:t xml:space="preserve"> + (1|Zip), </w:t>
        </w:r>
      </w:ins>
    </w:p>
    <w:p w14:paraId="3F6F5CC3" w14:textId="77777777" w:rsidR="00F82414" w:rsidRDefault="00F82414" w:rsidP="00F82414">
      <w:pPr>
        <w:spacing w:after="0" w:line="240" w:lineRule="auto"/>
        <w:contextualSpacing/>
        <w:mirrorIndents/>
        <w:rPr>
          <w:ins w:id="682" w:author="Daniel Parker" w:date="2020-09-30T17:02:00Z"/>
        </w:rPr>
        <w:pPrChange w:id="683" w:author="Daniel Parker" w:date="2020-09-30T17:02:00Z">
          <w:pPr/>
        </w:pPrChange>
      </w:pPr>
      <w:ins w:id="684" w:author="Daniel Parker" w:date="2020-09-30T17:02:00Z">
        <w:r>
          <w:tab/>
        </w:r>
        <w:r>
          <w:tab/>
        </w:r>
        <w:r>
          <w:tab/>
        </w:r>
        <w:r>
          <w:tab/>
        </w:r>
        <w:r>
          <w:tab/>
        </w:r>
        <w:proofErr w:type="gramStart"/>
        <w:r>
          <w:t>data=</w:t>
        </w:r>
        <w:proofErr w:type="gramEnd"/>
        <w:r>
          <w:t xml:space="preserve">March, family=binomial, </w:t>
        </w:r>
      </w:ins>
    </w:p>
    <w:p w14:paraId="2E46813A" w14:textId="77777777" w:rsidR="00F82414" w:rsidRDefault="00F82414" w:rsidP="00F82414">
      <w:pPr>
        <w:spacing w:after="0" w:line="240" w:lineRule="auto"/>
        <w:contextualSpacing/>
        <w:mirrorIndents/>
        <w:rPr>
          <w:ins w:id="685" w:author="Daniel Parker" w:date="2020-09-30T17:02:00Z"/>
        </w:rPr>
        <w:pPrChange w:id="686" w:author="Daniel Parker" w:date="2020-09-30T17:02:00Z">
          <w:pPr/>
        </w:pPrChange>
      </w:pPr>
      <w:ins w:id="687" w:author="Daniel Parker" w:date="2020-09-30T17:02:00Z">
        <w:r>
          <w:tab/>
        </w:r>
        <w:r>
          <w:tab/>
        </w:r>
        <w:proofErr w:type="gramStart"/>
        <w:r>
          <w:t>control</w:t>
        </w:r>
        <w:proofErr w:type="gramEnd"/>
        <w:r>
          <w:t xml:space="preserve"> = </w:t>
        </w:r>
        <w:proofErr w:type="spellStart"/>
        <w:r>
          <w:t>glmerControl</w:t>
        </w:r>
        <w:proofErr w:type="spellEnd"/>
        <w:r>
          <w:t>(optimizer ="</w:t>
        </w:r>
        <w:proofErr w:type="spellStart"/>
        <w:r>
          <w:t>bobyqa</w:t>
        </w:r>
        <w:proofErr w:type="spellEnd"/>
        <w:r>
          <w:t xml:space="preserve">", </w:t>
        </w:r>
        <w:proofErr w:type="spellStart"/>
        <w:r>
          <w:t>optCtrl</w:t>
        </w:r>
        <w:proofErr w:type="spellEnd"/>
        <w:r>
          <w:t>=list(</w:t>
        </w:r>
        <w:proofErr w:type="spellStart"/>
        <w:r>
          <w:t>maxfun</w:t>
        </w:r>
        <w:proofErr w:type="spellEnd"/>
        <w:r>
          <w:t>=100000)))</w:t>
        </w:r>
      </w:ins>
    </w:p>
    <w:p w14:paraId="61D8667C" w14:textId="77777777" w:rsidR="00F82414" w:rsidRDefault="00F82414" w:rsidP="00F82414">
      <w:pPr>
        <w:spacing w:after="0" w:line="240" w:lineRule="auto"/>
        <w:contextualSpacing/>
        <w:mirrorIndents/>
        <w:rPr>
          <w:ins w:id="688" w:author="Daniel Parker" w:date="2020-09-30T17:02:00Z"/>
        </w:rPr>
        <w:pPrChange w:id="689" w:author="Daniel Parker" w:date="2020-09-30T17:02:00Z">
          <w:pPr/>
        </w:pPrChange>
      </w:pPr>
      <w:proofErr w:type="spellStart"/>
      <w:ins w:id="690" w:author="Daniel Parker" w:date="2020-09-30T17:02:00Z">
        <w:r>
          <w:t>AprilM</w:t>
        </w:r>
        <w:proofErr w:type="spellEnd"/>
        <w:r>
          <w:t xml:space="preserve"> = </w:t>
        </w:r>
        <w:proofErr w:type="spellStart"/>
        <w:proofErr w:type="gramStart"/>
        <w:r>
          <w:t>glmer</w:t>
        </w:r>
        <w:proofErr w:type="spellEnd"/>
        <w:r>
          <w:t>(</w:t>
        </w:r>
        <w:proofErr w:type="spellStart"/>
        <w:proofErr w:type="gramEnd"/>
        <w:r>
          <w:t>COVIDbin</w:t>
        </w:r>
        <w:proofErr w:type="spellEnd"/>
        <w:r>
          <w:t xml:space="preserve"> ~ </w:t>
        </w:r>
        <w:proofErr w:type="spellStart"/>
        <w:r>
          <w:t>AgeGroup</w:t>
        </w:r>
        <w:proofErr w:type="spellEnd"/>
        <w:r>
          <w:t xml:space="preserve"> + Sex2 + Race3 + </w:t>
        </w:r>
        <w:proofErr w:type="spellStart"/>
        <w:r>
          <w:t>IncomeQ</w:t>
        </w:r>
        <w:proofErr w:type="spellEnd"/>
        <w:r>
          <w:t xml:space="preserve"> + </w:t>
        </w:r>
        <w:proofErr w:type="spellStart"/>
        <w:r>
          <w:t>EduQ</w:t>
        </w:r>
        <w:proofErr w:type="spellEnd"/>
        <w:r>
          <w:t xml:space="preserve"> + </w:t>
        </w:r>
        <w:proofErr w:type="spellStart"/>
        <w:r>
          <w:t>InsuredQ</w:t>
        </w:r>
        <w:proofErr w:type="spellEnd"/>
        <w:r>
          <w:t xml:space="preserve"> + </w:t>
        </w:r>
        <w:proofErr w:type="spellStart"/>
        <w:r>
          <w:t>PDensStand</w:t>
        </w:r>
        <w:proofErr w:type="spellEnd"/>
        <w:r>
          <w:t xml:space="preserve"> + (1|Zip), </w:t>
        </w:r>
      </w:ins>
    </w:p>
    <w:p w14:paraId="45E089C6" w14:textId="77777777" w:rsidR="00F82414" w:rsidRDefault="00F82414" w:rsidP="00F82414">
      <w:pPr>
        <w:spacing w:after="0" w:line="240" w:lineRule="auto"/>
        <w:contextualSpacing/>
        <w:mirrorIndents/>
        <w:rPr>
          <w:ins w:id="691" w:author="Daniel Parker" w:date="2020-09-30T17:02:00Z"/>
        </w:rPr>
        <w:pPrChange w:id="692" w:author="Daniel Parker" w:date="2020-09-30T17:02:00Z">
          <w:pPr/>
        </w:pPrChange>
      </w:pPr>
      <w:ins w:id="693" w:author="Daniel Parker" w:date="2020-09-30T17:02:00Z">
        <w:r>
          <w:tab/>
        </w:r>
        <w:r>
          <w:tab/>
        </w:r>
        <w:r>
          <w:tab/>
        </w:r>
        <w:r>
          <w:tab/>
        </w:r>
        <w:r>
          <w:tab/>
        </w:r>
        <w:proofErr w:type="gramStart"/>
        <w:r>
          <w:t>data=</w:t>
        </w:r>
        <w:proofErr w:type="gramEnd"/>
        <w:r>
          <w:t xml:space="preserve">April, family=binomial, </w:t>
        </w:r>
      </w:ins>
    </w:p>
    <w:p w14:paraId="52124BE4" w14:textId="77777777" w:rsidR="00F82414" w:rsidRDefault="00F82414" w:rsidP="00F82414">
      <w:pPr>
        <w:spacing w:after="0" w:line="240" w:lineRule="auto"/>
        <w:contextualSpacing/>
        <w:mirrorIndents/>
        <w:rPr>
          <w:ins w:id="694" w:author="Daniel Parker" w:date="2020-09-30T17:02:00Z"/>
        </w:rPr>
        <w:pPrChange w:id="695" w:author="Daniel Parker" w:date="2020-09-30T17:02:00Z">
          <w:pPr/>
        </w:pPrChange>
      </w:pPr>
      <w:ins w:id="696" w:author="Daniel Parker" w:date="2020-09-30T17:02:00Z">
        <w:r>
          <w:tab/>
        </w:r>
        <w:r>
          <w:tab/>
        </w:r>
        <w:proofErr w:type="gramStart"/>
        <w:r>
          <w:t>control</w:t>
        </w:r>
        <w:proofErr w:type="gramEnd"/>
        <w:r>
          <w:t xml:space="preserve"> = </w:t>
        </w:r>
        <w:proofErr w:type="spellStart"/>
        <w:r>
          <w:t>glmerControl</w:t>
        </w:r>
        <w:proofErr w:type="spellEnd"/>
        <w:r>
          <w:t>(optimizer ="</w:t>
        </w:r>
        <w:proofErr w:type="spellStart"/>
        <w:r>
          <w:t>bobyqa</w:t>
        </w:r>
        <w:proofErr w:type="spellEnd"/>
        <w:r>
          <w:t xml:space="preserve">", </w:t>
        </w:r>
        <w:proofErr w:type="spellStart"/>
        <w:r>
          <w:t>optCtrl</w:t>
        </w:r>
        <w:proofErr w:type="spellEnd"/>
        <w:r>
          <w:t>=list(</w:t>
        </w:r>
        <w:proofErr w:type="spellStart"/>
        <w:r>
          <w:t>maxfun</w:t>
        </w:r>
        <w:proofErr w:type="spellEnd"/>
        <w:r>
          <w:t>=100000)))</w:t>
        </w:r>
      </w:ins>
    </w:p>
    <w:p w14:paraId="22F6574D" w14:textId="77777777" w:rsidR="00F82414" w:rsidRDefault="00F82414" w:rsidP="00F82414">
      <w:pPr>
        <w:spacing w:after="0" w:line="240" w:lineRule="auto"/>
        <w:contextualSpacing/>
        <w:mirrorIndents/>
        <w:rPr>
          <w:ins w:id="697" w:author="Daniel Parker" w:date="2020-09-30T17:02:00Z"/>
        </w:rPr>
        <w:pPrChange w:id="698" w:author="Daniel Parker" w:date="2020-09-30T17:02:00Z">
          <w:pPr/>
        </w:pPrChange>
      </w:pPr>
      <w:proofErr w:type="spellStart"/>
      <w:ins w:id="699" w:author="Daniel Parker" w:date="2020-09-30T17:02:00Z">
        <w:r>
          <w:t>MayM</w:t>
        </w:r>
        <w:proofErr w:type="spellEnd"/>
        <w:r>
          <w:t xml:space="preserve"> = </w:t>
        </w:r>
        <w:proofErr w:type="spellStart"/>
        <w:proofErr w:type="gramStart"/>
        <w:r>
          <w:t>glmer</w:t>
        </w:r>
        <w:proofErr w:type="spellEnd"/>
        <w:r>
          <w:t>(</w:t>
        </w:r>
        <w:proofErr w:type="spellStart"/>
        <w:proofErr w:type="gramEnd"/>
        <w:r>
          <w:t>COVIDbin</w:t>
        </w:r>
        <w:proofErr w:type="spellEnd"/>
        <w:r>
          <w:t xml:space="preserve"> ~ </w:t>
        </w:r>
        <w:proofErr w:type="spellStart"/>
        <w:r>
          <w:t>AgeGroup</w:t>
        </w:r>
        <w:proofErr w:type="spellEnd"/>
        <w:r>
          <w:t xml:space="preserve"> + Sex2 + Race3 + </w:t>
        </w:r>
        <w:proofErr w:type="spellStart"/>
        <w:r>
          <w:t>IncomeQ</w:t>
        </w:r>
        <w:proofErr w:type="spellEnd"/>
        <w:r>
          <w:t xml:space="preserve"> + </w:t>
        </w:r>
        <w:proofErr w:type="spellStart"/>
        <w:r>
          <w:t>EduQ</w:t>
        </w:r>
        <w:proofErr w:type="spellEnd"/>
        <w:r>
          <w:t xml:space="preserve"> + </w:t>
        </w:r>
        <w:proofErr w:type="spellStart"/>
        <w:r>
          <w:t>InsuredQ</w:t>
        </w:r>
        <w:proofErr w:type="spellEnd"/>
        <w:r>
          <w:t xml:space="preserve"> + </w:t>
        </w:r>
        <w:proofErr w:type="spellStart"/>
        <w:r>
          <w:t>PDensStand</w:t>
        </w:r>
        <w:proofErr w:type="spellEnd"/>
        <w:r>
          <w:t xml:space="preserve"> + (1|Zip), </w:t>
        </w:r>
      </w:ins>
    </w:p>
    <w:p w14:paraId="5F7FE6E8" w14:textId="77777777" w:rsidR="00F82414" w:rsidRDefault="00F82414" w:rsidP="00F82414">
      <w:pPr>
        <w:spacing w:after="0" w:line="240" w:lineRule="auto"/>
        <w:contextualSpacing/>
        <w:mirrorIndents/>
        <w:rPr>
          <w:ins w:id="700" w:author="Daniel Parker" w:date="2020-09-30T17:02:00Z"/>
        </w:rPr>
        <w:pPrChange w:id="701" w:author="Daniel Parker" w:date="2020-09-30T17:02:00Z">
          <w:pPr/>
        </w:pPrChange>
      </w:pPr>
      <w:ins w:id="702" w:author="Daniel Parker" w:date="2020-09-30T17:02:00Z">
        <w:r>
          <w:tab/>
        </w:r>
        <w:r>
          <w:tab/>
        </w:r>
        <w:r>
          <w:tab/>
        </w:r>
        <w:r>
          <w:tab/>
        </w:r>
        <w:r>
          <w:tab/>
        </w:r>
        <w:proofErr w:type="gramStart"/>
        <w:r>
          <w:t>data=</w:t>
        </w:r>
        <w:proofErr w:type="gramEnd"/>
        <w:r>
          <w:t xml:space="preserve">May, family=binomial, </w:t>
        </w:r>
      </w:ins>
    </w:p>
    <w:p w14:paraId="48CA4C7D" w14:textId="77777777" w:rsidR="00F82414" w:rsidRDefault="00F82414" w:rsidP="00F82414">
      <w:pPr>
        <w:spacing w:after="0" w:line="240" w:lineRule="auto"/>
        <w:contextualSpacing/>
        <w:mirrorIndents/>
        <w:rPr>
          <w:ins w:id="703" w:author="Daniel Parker" w:date="2020-09-30T17:02:00Z"/>
        </w:rPr>
        <w:pPrChange w:id="704" w:author="Daniel Parker" w:date="2020-09-30T17:02:00Z">
          <w:pPr/>
        </w:pPrChange>
      </w:pPr>
      <w:ins w:id="705" w:author="Daniel Parker" w:date="2020-09-30T17:02:00Z">
        <w:r>
          <w:tab/>
        </w:r>
        <w:r>
          <w:tab/>
        </w:r>
        <w:proofErr w:type="gramStart"/>
        <w:r>
          <w:t>control</w:t>
        </w:r>
        <w:proofErr w:type="gramEnd"/>
        <w:r>
          <w:t xml:space="preserve"> = </w:t>
        </w:r>
        <w:proofErr w:type="spellStart"/>
        <w:r>
          <w:t>glmerControl</w:t>
        </w:r>
        <w:proofErr w:type="spellEnd"/>
        <w:r>
          <w:t>(optimizer ="</w:t>
        </w:r>
        <w:proofErr w:type="spellStart"/>
        <w:r>
          <w:t>bobyqa</w:t>
        </w:r>
        <w:proofErr w:type="spellEnd"/>
        <w:r>
          <w:t xml:space="preserve">", </w:t>
        </w:r>
        <w:proofErr w:type="spellStart"/>
        <w:r>
          <w:t>optCtrl</w:t>
        </w:r>
        <w:proofErr w:type="spellEnd"/>
        <w:r>
          <w:t>=list(</w:t>
        </w:r>
        <w:proofErr w:type="spellStart"/>
        <w:r>
          <w:t>maxfun</w:t>
        </w:r>
        <w:proofErr w:type="spellEnd"/>
        <w:r>
          <w:t>=100000)))</w:t>
        </w:r>
      </w:ins>
    </w:p>
    <w:p w14:paraId="13E53B11" w14:textId="77777777" w:rsidR="00F82414" w:rsidRDefault="00F82414" w:rsidP="00F82414">
      <w:pPr>
        <w:spacing w:after="0" w:line="240" w:lineRule="auto"/>
        <w:contextualSpacing/>
        <w:mirrorIndents/>
        <w:rPr>
          <w:ins w:id="706" w:author="Daniel Parker" w:date="2020-09-30T17:02:00Z"/>
        </w:rPr>
        <w:pPrChange w:id="707" w:author="Daniel Parker" w:date="2020-09-30T17:02:00Z">
          <w:pPr/>
        </w:pPrChange>
      </w:pPr>
      <w:proofErr w:type="spellStart"/>
      <w:ins w:id="708" w:author="Daniel Parker" w:date="2020-09-30T17:02:00Z">
        <w:r>
          <w:t>JuneM</w:t>
        </w:r>
        <w:proofErr w:type="spellEnd"/>
        <w:r>
          <w:t xml:space="preserve"> = </w:t>
        </w:r>
        <w:proofErr w:type="spellStart"/>
        <w:proofErr w:type="gramStart"/>
        <w:r>
          <w:t>glmer</w:t>
        </w:r>
        <w:proofErr w:type="spellEnd"/>
        <w:r>
          <w:t>(</w:t>
        </w:r>
        <w:proofErr w:type="spellStart"/>
        <w:proofErr w:type="gramEnd"/>
        <w:r>
          <w:t>COVIDbin</w:t>
        </w:r>
        <w:proofErr w:type="spellEnd"/>
        <w:r>
          <w:t xml:space="preserve"> ~ </w:t>
        </w:r>
        <w:proofErr w:type="spellStart"/>
        <w:r>
          <w:t>AgeGroup</w:t>
        </w:r>
        <w:proofErr w:type="spellEnd"/>
        <w:r>
          <w:t xml:space="preserve"> + Sex2 + Race3 + </w:t>
        </w:r>
        <w:proofErr w:type="spellStart"/>
        <w:r>
          <w:t>IncomeQ</w:t>
        </w:r>
        <w:proofErr w:type="spellEnd"/>
        <w:r>
          <w:t xml:space="preserve"> + </w:t>
        </w:r>
        <w:proofErr w:type="spellStart"/>
        <w:r>
          <w:t>EduQ</w:t>
        </w:r>
        <w:proofErr w:type="spellEnd"/>
        <w:r>
          <w:t xml:space="preserve"> + </w:t>
        </w:r>
        <w:proofErr w:type="spellStart"/>
        <w:r>
          <w:t>InsuredQ</w:t>
        </w:r>
        <w:proofErr w:type="spellEnd"/>
        <w:r>
          <w:t xml:space="preserve"> + </w:t>
        </w:r>
        <w:proofErr w:type="spellStart"/>
        <w:r>
          <w:t>PDensStand</w:t>
        </w:r>
        <w:proofErr w:type="spellEnd"/>
        <w:r>
          <w:t xml:space="preserve"> + (1|Zip), </w:t>
        </w:r>
      </w:ins>
    </w:p>
    <w:p w14:paraId="5C17C4FB" w14:textId="77777777" w:rsidR="00F82414" w:rsidRDefault="00F82414" w:rsidP="00F82414">
      <w:pPr>
        <w:spacing w:after="0" w:line="240" w:lineRule="auto"/>
        <w:contextualSpacing/>
        <w:mirrorIndents/>
        <w:rPr>
          <w:ins w:id="709" w:author="Daniel Parker" w:date="2020-09-30T17:02:00Z"/>
        </w:rPr>
        <w:pPrChange w:id="710" w:author="Daniel Parker" w:date="2020-09-30T17:02:00Z">
          <w:pPr/>
        </w:pPrChange>
      </w:pPr>
      <w:ins w:id="711" w:author="Daniel Parker" w:date="2020-09-30T17:02:00Z">
        <w:r>
          <w:tab/>
        </w:r>
        <w:r>
          <w:tab/>
        </w:r>
        <w:r>
          <w:tab/>
        </w:r>
        <w:r>
          <w:tab/>
        </w:r>
        <w:r>
          <w:tab/>
        </w:r>
        <w:proofErr w:type="gramStart"/>
        <w:r>
          <w:t>data=</w:t>
        </w:r>
        <w:proofErr w:type="gramEnd"/>
        <w:r>
          <w:t xml:space="preserve">June, family=binomial, </w:t>
        </w:r>
      </w:ins>
    </w:p>
    <w:p w14:paraId="16ECA7CE" w14:textId="77777777" w:rsidR="00F82414" w:rsidRDefault="00F82414" w:rsidP="00F82414">
      <w:pPr>
        <w:spacing w:after="0" w:line="240" w:lineRule="auto"/>
        <w:contextualSpacing/>
        <w:mirrorIndents/>
        <w:rPr>
          <w:ins w:id="712" w:author="Daniel Parker" w:date="2020-09-30T17:02:00Z"/>
        </w:rPr>
        <w:pPrChange w:id="713" w:author="Daniel Parker" w:date="2020-09-30T17:02:00Z">
          <w:pPr/>
        </w:pPrChange>
      </w:pPr>
      <w:ins w:id="714" w:author="Daniel Parker" w:date="2020-09-30T17:02:00Z">
        <w:r>
          <w:tab/>
        </w:r>
        <w:r>
          <w:tab/>
        </w:r>
        <w:proofErr w:type="gramStart"/>
        <w:r>
          <w:t>control</w:t>
        </w:r>
        <w:proofErr w:type="gramEnd"/>
        <w:r>
          <w:t xml:space="preserve"> = </w:t>
        </w:r>
        <w:proofErr w:type="spellStart"/>
        <w:r>
          <w:t>glmerControl</w:t>
        </w:r>
        <w:proofErr w:type="spellEnd"/>
        <w:r>
          <w:t>(optimizer ="</w:t>
        </w:r>
        <w:proofErr w:type="spellStart"/>
        <w:r>
          <w:t>bobyqa</w:t>
        </w:r>
        <w:proofErr w:type="spellEnd"/>
        <w:r>
          <w:t xml:space="preserve">", </w:t>
        </w:r>
        <w:proofErr w:type="spellStart"/>
        <w:r>
          <w:t>optCtrl</w:t>
        </w:r>
        <w:proofErr w:type="spellEnd"/>
        <w:r>
          <w:t>=list(</w:t>
        </w:r>
        <w:proofErr w:type="spellStart"/>
        <w:r>
          <w:t>maxfun</w:t>
        </w:r>
        <w:proofErr w:type="spellEnd"/>
        <w:r>
          <w:t>=100000)))</w:t>
        </w:r>
      </w:ins>
    </w:p>
    <w:p w14:paraId="0FEE3C6A" w14:textId="77777777" w:rsidR="00F82414" w:rsidRDefault="00F82414" w:rsidP="00F82414">
      <w:pPr>
        <w:spacing w:after="0" w:line="240" w:lineRule="auto"/>
        <w:contextualSpacing/>
        <w:mirrorIndents/>
        <w:rPr>
          <w:ins w:id="715" w:author="Daniel Parker" w:date="2020-09-30T17:02:00Z"/>
        </w:rPr>
        <w:pPrChange w:id="716" w:author="Daniel Parker" w:date="2020-09-30T17:02:00Z">
          <w:pPr/>
        </w:pPrChange>
      </w:pPr>
      <w:proofErr w:type="gramStart"/>
      <w:ins w:id="717" w:author="Daniel Parker" w:date="2020-09-30T17:02:00Z">
        <w:r>
          <w:t>toc()</w:t>
        </w:r>
        <w:proofErr w:type="gramEnd"/>
      </w:ins>
    </w:p>
    <w:p w14:paraId="0FB83172" w14:textId="41907949" w:rsidR="00F82414" w:rsidRPr="00E14031" w:rsidRDefault="00F82414" w:rsidP="00F82414">
      <w:pPr>
        <w:spacing w:after="0" w:line="240" w:lineRule="auto"/>
        <w:contextualSpacing/>
        <w:mirrorIndents/>
        <w:pPrChange w:id="718" w:author="Daniel Parker" w:date="2020-09-30T17:02:00Z">
          <w:pPr/>
        </w:pPrChange>
      </w:pPr>
      <w:proofErr w:type="gramStart"/>
      <w:ins w:id="719" w:author="Daniel Parker" w:date="2020-09-30T17:02:00Z">
        <w:r>
          <w:t>beep(</w:t>
        </w:r>
        <w:proofErr w:type="gramEnd"/>
        <w:r>
          <w:t>"</w:t>
        </w:r>
        <w:proofErr w:type="spellStart"/>
        <w:r>
          <w:t>mario</w:t>
        </w:r>
        <w:proofErr w:type="spellEnd"/>
        <w:r>
          <w:t>")</w:t>
        </w:r>
      </w:ins>
    </w:p>
    <w:sectPr w:rsidR="00F82414" w:rsidRPr="00E14031">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Veronica Vieira" w:date="2020-07-20T10:14:00Z" w:initials="VV">
    <w:p w14:paraId="10947125" w14:textId="41157196" w:rsidR="007D3987" w:rsidRDefault="007D3987">
      <w:pPr>
        <w:pStyle w:val="CommentText"/>
      </w:pPr>
      <w:r>
        <w:rPr>
          <w:rStyle w:val="CommentReference"/>
        </w:rPr>
        <w:annotationRef/>
      </w:r>
      <w:proofErr w:type="gramStart"/>
      <w:r>
        <w:t>are</w:t>
      </w:r>
      <w:proofErr w:type="gramEnd"/>
      <w:r>
        <w:t xml:space="preserve"> you sure this is the right reference?</w:t>
      </w:r>
    </w:p>
  </w:comment>
  <w:comment w:id="59" w:author="Veronica Vieira" w:date="2020-07-20T11:23:00Z" w:initials="VV">
    <w:p w14:paraId="42F8CE61" w14:textId="18DCB008" w:rsidR="007D3987" w:rsidRDefault="007D3987">
      <w:pPr>
        <w:pStyle w:val="CommentText"/>
      </w:pPr>
      <w:r>
        <w:rPr>
          <w:rStyle w:val="CommentReference"/>
        </w:rPr>
        <w:annotationRef/>
      </w:r>
      <w:r>
        <w:t>Add start date. Figure 3 says March 1 but the spatial analyses say final 3 weeks</w:t>
      </w:r>
    </w:p>
  </w:comment>
  <w:comment w:id="66" w:author="Veronica Vieira" w:date="2020-07-20T11:25:00Z" w:initials="VV">
    <w:p w14:paraId="48DA7134" w14:textId="7A3213FF" w:rsidR="007D3987" w:rsidRDefault="007D3987">
      <w:pPr>
        <w:pStyle w:val="CommentText"/>
      </w:pPr>
      <w:r>
        <w:rPr>
          <w:rStyle w:val="CommentReference"/>
        </w:rPr>
        <w:annotationRef/>
      </w:r>
      <w:proofErr w:type="gramStart"/>
      <w:r>
        <w:t>diagnosis</w:t>
      </w:r>
      <w:proofErr w:type="gramEnd"/>
      <w:r>
        <w:t xml:space="preserve"> or date tested?</w:t>
      </w:r>
    </w:p>
  </w:comment>
  <w:comment w:id="77" w:author="Veronica Vieira" w:date="2020-07-20T12:31:00Z" w:initials="VV">
    <w:p w14:paraId="6559EF7B" w14:textId="50C4C430" w:rsidR="007D3987" w:rsidRDefault="007D3987">
      <w:pPr>
        <w:pStyle w:val="CommentText"/>
      </w:pPr>
      <w:r>
        <w:rPr>
          <w:rStyle w:val="CommentReference"/>
        </w:rPr>
        <w:annotationRef/>
      </w:r>
      <w:proofErr w:type="gramStart"/>
      <w:r>
        <w:t>why</w:t>
      </w:r>
      <w:proofErr w:type="gramEnd"/>
      <w:r>
        <w:t xml:space="preserve"> not all of March?</w:t>
      </w:r>
    </w:p>
  </w:comment>
  <w:comment w:id="84" w:author="Veronica Vieira" w:date="2020-07-20T13:28:00Z" w:initials="VV">
    <w:p w14:paraId="7894635E" w14:textId="0E924A96" w:rsidR="003D5881" w:rsidRDefault="003D5881">
      <w:pPr>
        <w:pStyle w:val="CommentText"/>
      </w:pPr>
      <w:r>
        <w:rPr>
          <w:rStyle w:val="CommentReference"/>
        </w:rPr>
        <w:annotationRef/>
      </w:r>
      <w:proofErr w:type="gramStart"/>
      <w:r>
        <w:t>why</w:t>
      </w:r>
      <w:proofErr w:type="gramEnd"/>
      <w:r>
        <w:t xml:space="preserve"> not include other sociodemographic data at the zip code level like education and housing?</w:t>
      </w:r>
    </w:p>
  </w:comment>
  <w:comment w:id="83" w:author="Veronica Vieira" w:date="2020-07-20T11:45:00Z" w:initials="VV">
    <w:p w14:paraId="73C0DFF6" w14:textId="42A21CD0" w:rsidR="007D3987" w:rsidRDefault="007D3987">
      <w:pPr>
        <w:pStyle w:val="CommentText"/>
      </w:pPr>
      <w:r>
        <w:rPr>
          <w:rStyle w:val="CommentReference"/>
        </w:rPr>
        <w:annotationRef/>
      </w:r>
      <w:r>
        <w:t>Need to describe how these were modeled - what categories of age and race, were HHI and density continuous?</w:t>
      </w:r>
    </w:p>
  </w:comment>
  <w:comment w:id="92" w:author="Veronica Vieira" w:date="2020-07-20T11:44:00Z" w:initials="VV">
    <w:p w14:paraId="06E2BBF2" w14:textId="5B6935E2" w:rsidR="007D3987" w:rsidRDefault="007D3987">
      <w:pPr>
        <w:pStyle w:val="CommentText"/>
      </w:pPr>
      <w:r>
        <w:rPr>
          <w:rStyle w:val="CommentReference"/>
        </w:rPr>
        <w:annotationRef/>
      </w:r>
      <w:proofErr w:type="gramStart"/>
      <w:r>
        <w:t>add</w:t>
      </w:r>
      <w:proofErr w:type="gramEnd"/>
      <w:r>
        <w:t xml:space="preserve"> reference</w:t>
      </w:r>
    </w:p>
  </w:comment>
  <w:comment w:id="96" w:author="Veronica Vieira" w:date="2020-07-20T12:32:00Z" w:initials="VV">
    <w:p w14:paraId="7C8C8150" w14:textId="2942EBBE" w:rsidR="007D3987" w:rsidRDefault="007D3987">
      <w:pPr>
        <w:pStyle w:val="CommentText"/>
      </w:pPr>
      <w:r>
        <w:rPr>
          <w:rStyle w:val="CommentReference"/>
        </w:rPr>
        <w:annotationRef/>
      </w:r>
      <w:r>
        <w:t>I realize you have the numbers in Table 1 with your regression results but that doesn’t include missing. The analyses included 53,919 but how many were excluded due to missing data? You’ll have to report missing somewhere</w:t>
      </w:r>
      <w:r w:rsidR="003D5881">
        <w:t xml:space="preserve">. Also, it would be interesting to compare the % for race/ethnicity among test takers to those of the OC overall. </w:t>
      </w:r>
      <w:proofErr w:type="gramStart"/>
      <w:r w:rsidR="003D5881">
        <w:t>for</w:t>
      </w:r>
      <w:proofErr w:type="gramEnd"/>
      <w:r w:rsidR="003D5881">
        <w:t xml:space="preserve"> example, 30% of OC is Hispanic but only 8% of your tests were Hispanic?</w:t>
      </w:r>
      <w:r w:rsidR="00381DA6">
        <w:t xml:space="preserve"> </w:t>
      </w:r>
      <w:proofErr w:type="gramStart"/>
      <w:r w:rsidR="00381DA6">
        <w:t>does</w:t>
      </w:r>
      <w:proofErr w:type="gramEnd"/>
      <w:r w:rsidR="00381DA6">
        <w:t xml:space="preserve"> that % also change over time?</w:t>
      </w:r>
    </w:p>
  </w:comment>
  <w:comment w:id="104" w:author="Veronica Vieira" w:date="2020-07-20T12:09:00Z" w:initials="VV">
    <w:p w14:paraId="1C1C5C07" w14:textId="16BDB901" w:rsidR="007D3987" w:rsidRDefault="007D3987">
      <w:pPr>
        <w:pStyle w:val="CommentText"/>
      </w:pPr>
      <w:r>
        <w:rPr>
          <w:rStyle w:val="CommentReference"/>
        </w:rPr>
        <w:annotationRef/>
      </w:r>
      <w:proofErr w:type="gramStart"/>
      <w:r>
        <w:t>why</w:t>
      </w:r>
      <w:proofErr w:type="gramEnd"/>
      <w:r>
        <w:t xml:space="preserve"> not report actual results of the global Moran’s test?</w:t>
      </w:r>
    </w:p>
  </w:comment>
  <w:comment w:id="105" w:author="Veronica Vieira" w:date="2020-07-20T12:18:00Z" w:initials="VV">
    <w:p w14:paraId="796368A1" w14:textId="63AABBA9" w:rsidR="007D3987" w:rsidRDefault="007D3987">
      <w:pPr>
        <w:pStyle w:val="CommentText"/>
      </w:pPr>
      <w:r>
        <w:rPr>
          <w:rStyle w:val="CommentReference"/>
        </w:rPr>
        <w:annotationRef/>
      </w:r>
      <w:proofErr w:type="gramStart"/>
      <w:r>
        <w:t>consider</w:t>
      </w:r>
      <w:proofErr w:type="gramEnd"/>
      <w:r>
        <w:t xml:space="preserve"> adding another line to Figure 3 with total tests</w:t>
      </w:r>
    </w:p>
  </w:comment>
  <w:comment w:id="128" w:author="Veronica Vieira" w:date="2020-07-20T12:48:00Z" w:initials="VV">
    <w:p w14:paraId="5A19A534" w14:textId="744195CE" w:rsidR="00553CFC" w:rsidRDefault="00553CFC">
      <w:pPr>
        <w:pStyle w:val="CommentText"/>
      </w:pPr>
      <w:r>
        <w:rPr>
          <w:rStyle w:val="CommentReference"/>
        </w:rPr>
        <w:annotationRef/>
      </w:r>
      <w:proofErr w:type="gramStart"/>
      <w:r>
        <w:t>you</w:t>
      </w:r>
      <w:proofErr w:type="gramEnd"/>
      <w:r>
        <w:t xml:space="preserve"> talk about HHI in the next paragraph, confusing to have it here out of context so i deleted</w:t>
      </w:r>
    </w:p>
  </w:comment>
  <w:comment w:id="131" w:author="Veronica Vieira" w:date="2020-07-20T12:58:00Z" w:initials="VV">
    <w:p w14:paraId="2F2CFFC6" w14:textId="49E1228B" w:rsidR="008D1CB5" w:rsidRDefault="008D1CB5">
      <w:pPr>
        <w:pStyle w:val="CommentText"/>
      </w:pPr>
      <w:r>
        <w:rPr>
          <w:rStyle w:val="CommentReference"/>
        </w:rPr>
        <w:annotationRef/>
      </w:r>
      <w:r>
        <w:t>Figure 3 doesn’t show number of tests, just HHI and positive vs negative</w:t>
      </w:r>
    </w:p>
  </w:comment>
  <w:comment w:id="141" w:author="Veronica Vieira" w:date="2020-07-20T12:52:00Z" w:initials="VV">
    <w:p w14:paraId="00686C17" w14:textId="2CF63392" w:rsidR="00553CFC" w:rsidRDefault="00553CFC">
      <w:pPr>
        <w:pStyle w:val="CommentText"/>
      </w:pPr>
      <w:r>
        <w:rPr>
          <w:rStyle w:val="CommentReference"/>
        </w:rPr>
        <w:annotationRef/>
      </w:r>
      <w:r>
        <w:t>Figure 3 doesn’t show number of tests, just HHI and positive vs negative</w:t>
      </w:r>
    </w:p>
  </w:comment>
  <w:comment w:id="147" w:author="Veronica Vieira" w:date="2020-07-20T12:08:00Z" w:initials="VV">
    <w:p w14:paraId="5968AA5D" w14:textId="35691A22" w:rsidR="007D3987" w:rsidRDefault="007D3987">
      <w:pPr>
        <w:pStyle w:val="CommentText"/>
      </w:pPr>
      <w:r>
        <w:rPr>
          <w:rStyle w:val="CommentReference"/>
        </w:rPr>
        <w:annotationRef/>
      </w:r>
      <w:proofErr w:type="gramStart"/>
      <w:r>
        <w:t>a</w:t>
      </w:r>
      <w:proofErr w:type="gramEnd"/>
      <w:r>
        <w:t xml:space="preserve"> couple of these global p-values aren’t significant. </w:t>
      </w:r>
      <w:proofErr w:type="gramStart"/>
      <w:r>
        <w:t>these</w:t>
      </w:r>
      <w:proofErr w:type="gramEnd"/>
      <w:r>
        <w:t xml:space="preserve"> aren’t </w:t>
      </w:r>
      <w:proofErr w:type="spellStart"/>
      <w:r>
        <w:t>mentione</w:t>
      </w:r>
      <w:proofErr w:type="spellEnd"/>
      <w:r>
        <w:t xml:space="preserve"> din the results</w:t>
      </w:r>
    </w:p>
  </w:comment>
  <w:comment w:id="155" w:author="Veronica Vieira" w:date="2020-07-20T12:25:00Z" w:initials="VV">
    <w:p w14:paraId="39E84D55" w14:textId="0D5DFE77" w:rsidR="007D3987" w:rsidRDefault="007D3987">
      <w:pPr>
        <w:pStyle w:val="CommentText"/>
      </w:pPr>
      <w:r>
        <w:rPr>
          <w:rStyle w:val="CommentReference"/>
        </w:rPr>
        <w:annotationRef/>
      </w:r>
      <w:proofErr w:type="gramStart"/>
      <w:r>
        <w:t>consider</w:t>
      </w:r>
      <w:proofErr w:type="gramEnd"/>
      <w:r>
        <w:t xml:space="preserve"> adding %s to tables</w:t>
      </w:r>
    </w:p>
  </w:comment>
  <w:comment w:id="160" w:author="Veronica Vieira" w:date="2020-07-20T13:02:00Z" w:initials="VV">
    <w:p w14:paraId="405FD0CD" w14:textId="528A5301" w:rsidR="008D1CB5" w:rsidRDefault="008D1CB5">
      <w:pPr>
        <w:pStyle w:val="CommentText"/>
      </w:pPr>
      <w:r>
        <w:rPr>
          <w:rStyle w:val="CommentReference"/>
        </w:rPr>
        <w:annotationRef/>
      </w:r>
      <w:proofErr w:type="gramStart"/>
      <w:r>
        <w:t>how</w:t>
      </w:r>
      <w:proofErr w:type="gramEnd"/>
      <w:r>
        <w:t xml:space="preserve"> did you choose these age categories? </w:t>
      </w:r>
    </w:p>
  </w:comment>
  <w:comment w:id="166" w:author="Veronica Vieira" w:date="2020-07-20T13:00:00Z" w:initials="VV">
    <w:p w14:paraId="60837A48" w14:textId="1C1819C6" w:rsidR="008D1CB5" w:rsidRDefault="008D1CB5">
      <w:pPr>
        <w:pStyle w:val="CommentText"/>
      </w:pPr>
      <w:r>
        <w:rPr>
          <w:rStyle w:val="CommentReference"/>
        </w:rPr>
        <w:annotationRef/>
      </w:r>
      <w:proofErr w:type="gramStart"/>
      <w:r w:rsidR="00CF464C">
        <w:rPr>
          <w:rStyle w:val="CommentReference"/>
        </w:rPr>
        <w:t>so</w:t>
      </w:r>
      <w:proofErr w:type="gramEnd"/>
      <w:r w:rsidR="00CF464C">
        <w:rPr>
          <w:rStyle w:val="CommentReference"/>
        </w:rPr>
        <w:t xml:space="preserve"> this is the effect of income in March? </w:t>
      </w:r>
      <w:proofErr w:type="gramStart"/>
      <w:r w:rsidR="00CF464C">
        <w:rPr>
          <w:rStyle w:val="CommentReference"/>
        </w:rPr>
        <w:t>when</w:t>
      </w:r>
      <w:proofErr w:type="gramEnd"/>
      <w:r w:rsidR="00CF464C">
        <w:rPr>
          <w:rStyle w:val="CommentReference"/>
        </w:rPr>
        <w:t xml:space="preserve"> month=0?</w:t>
      </w:r>
    </w:p>
  </w:comment>
  <w:comment w:id="168" w:author="Veronica Vieira" w:date="2020-07-20T12:42:00Z" w:initials="VV">
    <w:p w14:paraId="11BC085F" w14:textId="3E68E1F4" w:rsidR="007D3987" w:rsidRDefault="007D3987">
      <w:pPr>
        <w:pStyle w:val="CommentText"/>
      </w:pPr>
      <w:r>
        <w:rPr>
          <w:rStyle w:val="CommentReference"/>
        </w:rPr>
        <w:annotationRef/>
      </w:r>
      <w:proofErr w:type="gramStart"/>
      <w:r>
        <w:t>per</w:t>
      </w:r>
      <w:proofErr w:type="gramEnd"/>
      <w:r>
        <w:t xml:space="preserve"> increase of one person per km2??</w:t>
      </w:r>
    </w:p>
  </w:comment>
  <w:comment w:id="171" w:author="Veronica Vieira" w:date="2020-07-20T13:19:00Z" w:initials="VV">
    <w:p w14:paraId="63A18616" w14:textId="6D1B2EF8" w:rsidR="00CF464C" w:rsidRDefault="00CF464C">
      <w:pPr>
        <w:pStyle w:val="CommentText"/>
      </w:pPr>
      <w:r>
        <w:rPr>
          <w:rStyle w:val="CommentReference"/>
        </w:rPr>
        <w:annotationRef/>
      </w:r>
      <w:proofErr w:type="gramStart"/>
      <w:r>
        <w:t>not</w:t>
      </w:r>
      <w:proofErr w:type="gramEnd"/>
      <w:r>
        <w:t xml:space="preserve"> sure this is the best way to present this. Is this the main effect of income + the interaction effect?</w:t>
      </w:r>
    </w:p>
  </w:comment>
  <w:comment w:id="172" w:author="Veronica Vieira" w:date="2020-07-20T13:20:00Z" w:initials="VV">
    <w:p w14:paraId="46E5D0C9" w14:textId="2BD427C2" w:rsidR="00CF464C" w:rsidRDefault="00CF464C">
      <w:pPr>
        <w:pStyle w:val="CommentText"/>
      </w:pPr>
      <w:r>
        <w:rPr>
          <w:rStyle w:val="CommentReference"/>
        </w:rPr>
        <w:annotationRef/>
      </w:r>
      <w:proofErr w:type="gramStart"/>
      <w:r>
        <w:t>makes</w:t>
      </w:r>
      <w:proofErr w:type="gramEnd"/>
      <w:r>
        <w:t xml:space="preserve"> it sound like you tested this. </w:t>
      </w:r>
      <w:proofErr w:type="gramStart"/>
      <w:r>
        <w:t>would  suggest</w:t>
      </w:r>
      <w:proofErr w:type="gramEnd"/>
      <w:r>
        <w:t xml:space="preserve"> not using significant in not referring to a statistical test</w:t>
      </w:r>
    </w:p>
  </w:comment>
  <w:comment w:id="174" w:author="Veronica Vieira" w:date="2020-07-20T13:25:00Z" w:initials="VV">
    <w:p w14:paraId="720CDDEB" w14:textId="50BEBF15" w:rsidR="000D08D5" w:rsidRDefault="000D08D5">
      <w:pPr>
        <w:pStyle w:val="CommentText"/>
      </w:pPr>
      <w:r>
        <w:rPr>
          <w:rStyle w:val="CommentReference"/>
        </w:rPr>
        <w:annotationRef/>
      </w:r>
      <w:r>
        <w:t xml:space="preserve">?? </w:t>
      </w:r>
      <w:proofErr w:type="gramStart"/>
      <w:r>
        <w:t>you</w:t>
      </w:r>
      <w:proofErr w:type="gramEnd"/>
      <w:r>
        <w:t xml:space="preserve"> don’t have housing density or </w:t>
      </w:r>
      <w:r w:rsidR="003D5881">
        <w:t xml:space="preserve"> education in your analyses. </w:t>
      </w:r>
      <w:proofErr w:type="gramStart"/>
      <w:r w:rsidR="003D5881">
        <w:t>what</w:t>
      </w:r>
      <w:proofErr w:type="gramEnd"/>
      <w:r w:rsidR="003D5881">
        <w:t xml:space="preserve"> findings are you referring to?</w:t>
      </w:r>
    </w:p>
  </w:comment>
  <w:comment w:id="175" w:author="Veronica Vieira" w:date="2020-07-20T13:51:00Z" w:initials="VV">
    <w:p w14:paraId="0820A14F" w14:textId="1EFE07A7" w:rsidR="005724EF" w:rsidRDefault="005724EF">
      <w:pPr>
        <w:pStyle w:val="CommentText"/>
      </w:pPr>
      <w:r>
        <w:rPr>
          <w:rStyle w:val="CommentReference"/>
        </w:rPr>
        <w:annotationRef/>
      </w:r>
      <w:proofErr w:type="gramStart"/>
      <w:r>
        <w:t>need</w:t>
      </w:r>
      <w:proofErr w:type="gramEnd"/>
      <w:r>
        <w:t xml:space="preserve"> these references</w:t>
      </w:r>
    </w:p>
  </w:comment>
  <w:comment w:id="176" w:author="Veronica Vieira" w:date="2020-07-20T13:27:00Z" w:initials="VV">
    <w:p w14:paraId="40B5659D" w14:textId="2C77FAC3" w:rsidR="003D5881" w:rsidRDefault="003D5881">
      <w:pPr>
        <w:pStyle w:val="CommentText"/>
      </w:pPr>
      <w:r>
        <w:rPr>
          <w:rStyle w:val="CommentReference"/>
        </w:rPr>
        <w:annotationRef/>
      </w:r>
      <w:proofErr w:type="gramStart"/>
      <w:r>
        <w:t>these</w:t>
      </w:r>
      <w:proofErr w:type="gramEnd"/>
      <w:r>
        <w:t xml:space="preserve"> data are available to some extent at the zip code level and reviewers may wonder why you didn’t include them</w:t>
      </w:r>
    </w:p>
  </w:comment>
  <w:comment w:id="183" w:author="Veronica Vieira" w:date="2020-07-20T13:50:00Z" w:initials="VV">
    <w:p w14:paraId="4E8D3562" w14:textId="12A0D68D" w:rsidR="005724EF" w:rsidRDefault="005724EF">
      <w:pPr>
        <w:pStyle w:val="CommentText"/>
      </w:pPr>
      <w:r>
        <w:rPr>
          <w:rStyle w:val="CommentReference"/>
        </w:rPr>
        <w:annotationRef/>
      </w:r>
      <w:r>
        <w:t>Feels odd to have limitations and not include strengths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947125" w15:done="0"/>
  <w15:commentEx w15:paraId="42F8CE61" w15:done="0"/>
  <w15:commentEx w15:paraId="48DA7134" w15:done="0"/>
  <w15:commentEx w15:paraId="6559EF7B" w15:done="0"/>
  <w15:commentEx w15:paraId="7894635E" w15:done="0"/>
  <w15:commentEx w15:paraId="73C0DFF6" w15:done="0"/>
  <w15:commentEx w15:paraId="06E2BBF2" w15:done="0"/>
  <w15:commentEx w15:paraId="7C8C8150" w15:done="0"/>
  <w15:commentEx w15:paraId="1C1C5C07" w15:done="0"/>
  <w15:commentEx w15:paraId="796368A1" w15:done="0"/>
  <w15:commentEx w15:paraId="5A19A534" w15:done="0"/>
  <w15:commentEx w15:paraId="2F2CFFC6" w15:done="0"/>
  <w15:commentEx w15:paraId="00686C17" w15:done="0"/>
  <w15:commentEx w15:paraId="5968AA5D" w15:done="0"/>
  <w15:commentEx w15:paraId="39E84D55" w15:done="0"/>
  <w15:commentEx w15:paraId="405FD0CD" w15:done="0"/>
  <w15:commentEx w15:paraId="60837A48" w15:done="0"/>
  <w15:commentEx w15:paraId="11BC085F" w15:done="0"/>
  <w15:commentEx w15:paraId="63A18616" w15:done="0"/>
  <w15:commentEx w15:paraId="46E5D0C9" w15:done="0"/>
  <w15:commentEx w15:paraId="720CDDEB" w15:done="0"/>
  <w15:commentEx w15:paraId="0820A14F" w15:done="0"/>
  <w15:commentEx w15:paraId="40B5659D" w15:done="0"/>
  <w15:commentEx w15:paraId="4E8D35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47125" w16cid:durableId="22BFED18"/>
  <w16cid:commentId w16cid:paraId="42F8CE61" w16cid:durableId="22BFFD4F"/>
  <w16cid:commentId w16cid:paraId="48DA7134" w16cid:durableId="22BFFDA9"/>
  <w16cid:commentId w16cid:paraId="6559EF7B" w16cid:durableId="22C00D05"/>
  <w16cid:commentId w16cid:paraId="7894635E" w16cid:durableId="22C01A78"/>
  <w16cid:commentId w16cid:paraId="73C0DFF6" w16cid:durableId="22C0024E"/>
  <w16cid:commentId w16cid:paraId="06E2BBF2" w16cid:durableId="22C00212"/>
  <w16cid:commentId w16cid:paraId="7C8C8150" w16cid:durableId="22C00D64"/>
  <w16cid:commentId w16cid:paraId="1C1C5C07" w16cid:durableId="22C00810"/>
  <w16cid:commentId w16cid:paraId="796368A1" w16cid:durableId="22C00A11"/>
  <w16cid:commentId w16cid:paraId="5A19A534" w16cid:durableId="22C0112F"/>
  <w16cid:commentId w16cid:paraId="2F2CFFC6" w16cid:durableId="22C0135F"/>
  <w16cid:commentId w16cid:paraId="00686C17" w16cid:durableId="22C01201"/>
  <w16cid:commentId w16cid:paraId="5968AA5D" w16cid:durableId="22C007AA"/>
  <w16cid:commentId w16cid:paraId="39E84D55" w16cid:durableId="22C00BBC"/>
  <w16cid:commentId w16cid:paraId="405FD0CD" w16cid:durableId="22C0146A"/>
  <w16cid:commentId w16cid:paraId="60837A48" w16cid:durableId="22C013E0"/>
  <w16cid:commentId w16cid:paraId="11BC085F" w16cid:durableId="22C00FD1"/>
  <w16cid:commentId w16cid:paraId="63A18616" w16cid:durableId="22C01846"/>
  <w16cid:commentId w16cid:paraId="46E5D0C9" w16cid:durableId="22C0188D"/>
  <w16cid:commentId w16cid:paraId="720CDDEB" w16cid:durableId="22C019C1"/>
  <w16cid:commentId w16cid:paraId="0820A14F" w16cid:durableId="22C01FE9"/>
  <w16cid:commentId w16cid:paraId="40B5659D" w16cid:durableId="22C01A3E"/>
  <w16cid:commentId w16cid:paraId="4E8D3562" w16cid:durableId="22C01FB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C613F" w14:textId="77777777" w:rsidR="00EA7DD2" w:rsidRDefault="00EA7DD2" w:rsidP="0029334F">
      <w:pPr>
        <w:spacing w:after="0" w:line="240" w:lineRule="auto"/>
      </w:pPr>
      <w:r>
        <w:separator/>
      </w:r>
    </w:p>
  </w:endnote>
  <w:endnote w:type="continuationSeparator" w:id="0">
    <w:p w14:paraId="2DBAAFB7" w14:textId="77777777" w:rsidR="00EA7DD2" w:rsidRDefault="00EA7DD2" w:rsidP="00293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1F785" w14:textId="77777777" w:rsidR="00EA7DD2" w:rsidRDefault="00EA7DD2" w:rsidP="0029334F">
      <w:pPr>
        <w:spacing w:after="0" w:line="240" w:lineRule="auto"/>
      </w:pPr>
      <w:r>
        <w:separator/>
      </w:r>
    </w:p>
  </w:footnote>
  <w:footnote w:type="continuationSeparator" w:id="0">
    <w:p w14:paraId="12F1ADAC" w14:textId="77777777" w:rsidR="00EA7DD2" w:rsidRDefault="00EA7DD2" w:rsidP="00293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3EEC0" w14:textId="34B5698F" w:rsidR="007D3987" w:rsidRDefault="007D3987">
    <w:pPr>
      <w:pStyle w:val="Header"/>
    </w:pPr>
    <w:r>
      <w:t>20.07.19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25EDB"/>
    <w:multiLevelType w:val="hybridMultilevel"/>
    <w:tmpl w:val="DA4A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Parker">
    <w15:presenceInfo w15:providerId="Windows Live" w15:userId="ebadcc393adedb5c"/>
  </w15:person>
  <w15:person w15:author="Veronica Vieira">
    <w15:presenceInfo w15:providerId="None" w15:userId="Veronica Vi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3BD"/>
    <w:rsid w:val="000560ED"/>
    <w:rsid w:val="00061870"/>
    <w:rsid w:val="000836B9"/>
    <w:rsid w:val="000D08D5"/>
    <w:rsid w:val="000F6975"/>
    <w:rsid w:val="00117930"/>
    <w:rsid w:val="0012432F"/>
    <w:rsid w:val="0017463D"/>
    <w:rsid w:val="001772ED"/>
    <w:rsid w:val="001C6FBD"/>
    <w:rsid w:val="00201FD1"/>
    <w:rsid w:val="00262B5A"/>
    <w:rsid w:val="002762D6"/>
    <w:rsid w:val="0029334F"/>
    <w:rsid w:val="00296AA8"/>
    <w:rsid w:val="002B1EA1"/>
    <w:rsid w:val="002F6AA0"/>
    <w:rsid w:val="0033063F"/>
    <w:rsid w:val="00362BEB"/>
    <w:rsid w:val="00381DA6"/>
    <w:rsid w:val="00390D01"/>
    <w:rsid w:val="003A184A"/>
    <w:rsid w:val="003C1F58"/>
    <w:rsid w:val="003D356A"/>
    <w:rsid w:val="003D5881"/>
    <w:rsid w:val="003F2A0B"/>
    <w:rsid w:val="003F65A3"/>
    <w:rsid w:val="00400786"/>
    <w:rsid w:val="00401161"/>
    <w:rsid w:val="00402008"/>
    <w:rsid w:val="00403B2E"/>
    <w:rsid w:val="00407F13"/>
    <w:rsid w:val="004A0F13"/>
    <w:rsid w:val="004B47EF"/>
    <w:rsid w:val="004D3D34"/>
    <w:rsid w:val="004E746F"/>
    <w:rsid w:val="004F1E7D"/>
    <w:rsid w:val="004F79D9"/>
    <w:rsid w:val="005074F3"/>
    <w:rsid w:val="005138C4"/>
    <w:rsid w:val="005220DF"/>
    <w:rsid w:val="005335AE"/>
    <w:rsid w:val="0055013A"/>
    <w:rsid w:val="00553CFC"/>
    <w:rsid w:val="005724EF"/>
    <w:rsid w:val="00581F28"/>
    <w:rsid w:val="00586FE6"/>
    <w:rsid w:val="00593398"/>
    <w:rsid w:val="005978DE"/>
    <w:rsid w:val="005C2CD6"/>
    <w:rsid w:val="00601A65"/>
    <w:rsid w:val="0060290C"/>
    <w:rsid w:val="006460AF"/>
    <w:rsid w:val="00646CFE"/>
    <w:rsid w:val="006555A7"/>
    <w:rsid w:val="00680954"/>
    <w:rsid w:val="00681374"/>
    <w:rsid w:val="00694811"/>
    <w:rsid w:val="00695322"/>
    <w:rsid w:val="006B2D63"/>
    <w:rsid w:val="006C42BE"/>
    <w:rsid w:val="006C50F5"/>
    <w:rsid w:val="006D66FB"/>
    <w:rsid w:val="00717086"/>
    <w:rsid w:val="00734171"/>
    <w:rsid w:val="00751F9B"/>
    <w:rsid w:val="007D3987"/>
    <w:rsid w:val="007E431D"/>
    <w:rsid w:val="00810E43"/>
    <w:rsid w:val="00842CF3"/>
    <w:rsid w:val="00845D33"/>
    <w:rsid w:val="0086279C"/>
    <w:rsid w:val="00866B01"/>
    <w:rsid w:val="00892EF0"/>
    <w:rsid w:val="008D1CB5"/>
    <w:rsid w:val="008E616E"/>
    <w:rsid w:val="008E649A"/>
    <w:rsid w:val="008F0EF9"/>
    <w:rsid w:val="00925261"/>
    <w:rsid w:val="009329CA"/>
    <w:rsid w:val="009519C0"/>
    <w:rsid w:val="00980586"/>
    <w:rsid w:val="00990C4C"/>
    <w:rsid w:val="00996C63"/>
    <w:rsid w:val="009A001E"/>
    <w:rsid w:val="009C14AF"/>
    <w:rsid w:val="009D4905"/>
    <w:rsid w:val="009E71A4"/>
    <w:rsid w:val="00A40545"/>
    <w:rsid w:val="00A61A00"/>
    <w:rsid w:val="00AB4745"/>
    <w:rsid w:val="00AC144C"/>
    <w:rsid w:val="00AD2CDD"/>
    <w:rsid w:val="00B114C2"/>
    <w:rsid w:val="00B419BA"/>
    <w:rsid w:val="00B8350F"/>
    <w:rsid w:val="00B92936"/>
    <w:rsid w:val="00BE2C1A"/>
    <w:rsid w:val="00BE4C3E"/>
    <w:rsid w:val="00BF5555"/>
    <w:rsid w:val="00CF126F"/>
    <w:rsid w:val="00CF464C"/>
    <w:rsid w:val="00D01829"/>
    <w:rsid w:val="00D62111"/>
    <w:rsid w:val="00D72BB9"/>
    <w:rsid w:val="00DA090B"/>
    <w:rsid w:val="00DA2B27"/>
    <w:rsid w:val="00DA6751"/>
    <w:rsid w:val="00DB27E8"/>
    <w:rsid w:val="00DC6A19"/>
    <w:rsid w:val="00DF7830"/>
    <w:rsid w:val="00E021AC"/>
    <w:rsid w:val="00E14031"/>
    <w:rsid w:val="00E15AF4"/>
    <w:rsid w:val="00E2693E"/>
    <w:rsid w:val="00E326A7"/>
    <w:rsid w:val="00E367C7"/>
    <w:rsid w:val="00E44423"/>
    <w:rsid w:val="00E44E0F"/>
    <w:rsid w:val="00E4522B"/>
    <w:rsid w:val="00E943BD"/>
    <w:rsid w:val="00EA50EA"/>
    <w:rsid w:val="00EA7DD2"/>
    <w:rsid w:val="00EC5352"/>
    <w:rsid w:val="00ED0DFD"/>
    <w:rsid w:val="00F26AC0"/>
    <w:rsid w:val="00F35DD8"/>
    <w:rsid w:val="00F4307B"/>
    <w:rsid w:val="00F62683"/>
    <w:rsid w:val="00F63F7F"/>
    <w:rsid w:val="00F66349"/>
    <w:rsid w:val="00F72E40"/>
    <w:rsid w:val="00F74DE1"/>
    <w:rsid w:val="00F82414"/>
    <w:rsid w:val="00F90E3F"/>
    <w:rsid w:val="00F9225A"/>
    <w:rsid w:val="00FD65DE"/>
    <w:rsid w:val="00FE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C6EB"/>
  <w15:chartTrackingRefBased/>
  <w15:docId w15:val="{5AF8F3E9-6973-47D6-AEE2-62E1B98B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978DE"/>
    <w:pPr>
      <w:tabs>
        <w:tab w:val="left" w:pos="384"/>
      </w:tabs>
      <w:spacing w:after="240" w:line="240" w:lineRule="auto"/>
      <w:ind w:left="384" w:hanging="384"/>
    </w:pPr>
  </w:style>
  <w:style w:type="paragraph" w:styleId="Header">
    <w:name w:val="header"/>
    <w:basedOn w:val="Normal"/>
    <w:link w:val="HeaderChar"/>
    <w:uiPriority w:val="99"/>
    <w:unhideWhenUsed/>
    <w:rsid w:val="00293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34F"/>
  </w:style>
  <w:style w:type="paragraph" w:styleId="Footer">
    <w:name w:val="footer"/>
    <w:basedOn w:val="Normal"/>
    <w:link w:val="FooterChar"/>
    <w:uiPriority w:val="99"/>
    <w:unhideWhenUsed/>
    <w:rsid w:val="00293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34F"/>
  </w:style>
  <w:style w:type="character" w:styleId="Hyperlink">
    <w:name w:val="Hyperlink"/>
    <w:basedOn w:val="DefaultParagraphFont"/>
    <w:uiPriority w:val="99"/>
    <w:unhideWhenUsed/>
    <w:rsid w:val="004E746F"/>
    <w:rPr>
      <w:color w:val="0000FF"/>
      <w:u w:val="single"/>
    </w:rPr>
  </w:style>
  <w:style w:type="table" w:styleId="TableGrid">
    <w:name w:val="Table Grid"/>
    <w:basedOn w:val="TableNormal"/>
    <w:uiPriority w:val="59"/>
    <w:rsid w:val="004D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3F7F"/>
    <w:rPr>
      <w:sz w:val="16"/>
      <w:szCs w:val="16"/>
    </w:rPr>
  </w:style>
  <w:style w:type="paragraph" w:styleId="CommentText">
    <w:name w:val="annotation text"/>
    <w:basedOn w:val="Normal"/>
    <w:link w:val="CommentTextChar"/>
    <w:uiPriority w:val="99"/>
    <w:semiHidden/>
    <w:unhideWhenUsed/>
    <w:rsid w:val="00F63F7F"/>
    <w:pPr>
      <w:spacing w:line="240" w:lineRule="auto"/>
    </w:pPr>
    <w:rPr>
      <w:sz w:val="20"/>
      <w:szCs w:val="20"/>
    </w:rPr>
  </w:style>
  <w:style w:type="character" w:customStyle="1" w:styleId="CommentTextChar">
    <w:name w:val="Comment Text Char"/>
    <w:basedOn w:val="DefaultParagraphFont"/>
    <w:link w:val="CommentText"/>
    <w:uiPriority w:val="99"/>
    <w:semiHidden/>
    <w:rsid w:val="00F63F7F"/>
    <w:rPr>
      <w:sz w:val="20"/>
      <w:szCs w:val="20"/>
    </w:rPr>
  </w:style>
  <w:style w:type="paragraph" w:styleId="CommentSubject">
    <w:name w:val="annotation subject"/>
    <w:basedOn w:val="CommentText"/>
    <w:next w:val="CommentText"/>
    <w:link w:val="CommentSubjectChar"/>
    <w:uiPriority w:val="99"/>
    <w:semiHidden/>
    <w:unhideWhenUsed/>
    <w:rsid w:val="00F63F7F"/>
    <w:rPr>
      <w:b/>
      <w:bCs/>
    </w:rPr>
  </w:style>
  <w:style w:type="character" w:customStyle="1" w:styleId="CommentSubjectChar">
    <w:name w:val="Comment Subject Char"/>
    <w:basedOn w:val="CommentTextChar"/>
    <w:link w:val="CommentSubject"/>
    <w:uiPriority w:val="99"/>
    <w:semiHidden/>
    <w:rsid w:val="00F63F7F"/>
    <w:rPr>
      <w:b/>
      <w:bCs/>
      <w:sz w:val="20"/>
      <w:szCs w:val="20"/>
    </w:rPr>
  </w:style>
  <w:style w:type="paragraph" w:styleId="BalloonText">
    <w:name w:val="Balloon Text"/>
    <w:basedOn w:val="Normal"/>
    <w:link w:val="BalloonTextChar"/>
    <w:uiPriority w:val="99"/>
    <w:semiHidden/>
    <w:unhideWhenUsed/>
    <w:rsid w:val="00F63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F7F"/>
    <w:rPr>
      <w:rFonts w:ascii="Segoe UI" w:hAnsi="Segoe UI" w:cs="Segoe UI"/>
      <w:sz w:val="18"/>
      <w:szCs w:val="18"/>
    </w:rPr>
  </w:style>
  <w:style w:type="paragraph" w:styleId="ListParagraph">
    <w:name w:val="List Paragraph"/>
    <w:basedOn w:val="Normal"/>
    <w:uiPriority w:val="34"/>
    <w:qFormat/>
    <w:rsid w:val="00B114C2"/>
    <w:pPr>
      <w:ind w:left="720"/>
      <w:contextualSpacing/>
    </w:pPr>
  </w:style>
  <w:style w:type="character" w:customStyle="1" w:styleId="UnresolvedMention">
    <w:name w:val="Unresolved Mention"/>
    <w:basedOn w:val="DefaultParagraphFont"/>
    <w:uiPriority w:val="99"/>
    <w:semiHidden/>
    <w:unhideWhenUsed/>
    <w:rsid w:val="00AB4745"/>
    <w:rPr>
      <w:color w:val="605E5C"/>
      <w:shd w:val="clear" w:color="auto" w:fill="E1DFDD"/>
    </w:rPr>
  </w:style>
  <w:style w:type="character" w:styleId="FollowedHyperlink">
    <w:name w:val="FollowedHyperlink"/>
    <w:basedOn w:val="DefaultParagraphFont"/>
    <w:uiPriority w:val="99"/>
    <w:semiHidden/>
    <w:unhideWhenUsed/>
    <w:rsid w:val="00996C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4579">
      <w:bodyDiv w:val="1"/>
      <w:marLeft w:val="0"/>
      <w:marRight w:val="0"/>
      <w:marTop w:val="0"/>
      <w:marBottom w:val="0"/>
      <w:divBdr>
        <w:top w:val="none" w:sz="0" w:space="0" w:color="auto"/>
        <w:left w:val="none" w:sz="0" w:space="0" w:color="auto"/>
        <w:bottom w:val="none" w:sz="0" w:space="0" w:color="auto"/>
        <w:right w:val="none" w:sz="0" w:space="0" w:color="auto"/>
      </w:divBdr>
    </w:div>
    <w:div w:id="935868280">
      <w:bodyDiv w:val="1"/>
      <w:marLeft w:val="0"/>
      <w:marRight w:val="0"/>
      <w:marTop w:val="0"/>
      <w:marBottom w:val="0"/>
      <w:divBdr>
        <w:top w:val="none" w:sz="0" w:space="0" w:color="auto"/>
        <w:left w:val="none" w:sz="0" w:space="0" w:color="auto"/>
        <w:bottom w:val="none" w:sz="0" w:space="0" w:color="auto"/>
        <w:right w:val="none" w:sz="0" w:space="0" w:color="auto"/>
      </w:divBdr>
    </w:div>
    <w:div w:id="1272199450">
      <w:bodyDiv w:val="1"/>
      <w:marLeft w:val="0"/>
      <w:marRight w:val="0"/>
      <w:marTop w:val="0"/>
      <w:marBottom w:val="0"/>
      <w:divBdr>
        <w:top w:val="none" w:sz="0" w:space="0" w:color="auto"/>
        <w:left w:val="none" w:sz="0" w:space="0" w:color="auto"/>
        <w:bottom w:val="none" w:sz="0" w:space="0" w:color="auto"/>
        <w:right w:val="none" w:sz="0" w:space="0" w:color="auto"/>
      </w:divBdr>
    </w:div>
    <w:div w:id="1379815227">
      <w:bodyDiv w:val="1"/>
      <w:marLeft w:val="0"/>
      <w:marRight w:val="0"/>
      <w:marTop w:val="0"/>
      <w:marBottom w:val="0"/>
      <w:divBdr>
        <w:top w:val="none" w:sz="0" w:space="0" w:color="auto"/>
        <w:left w:val="none" w:sz="0" w:space="0" w:color="auto"/>
        <w:bottom w:val="none" w:sz="0" w:space="0" w:color="auto"/>
        <w:right w:val="none" w:sz="0" w:space="0" w:color="auto"/>
      </w:divBdr>
    </w:div>
    <w:div w:id="1644311791">
      <w:bodyDiv w:val="1"/>
      <w:marLeft w:val="0"/>
      <w:marRight w:val="0"/>
      <w:marTop w:val="0"/>
      <w:marBottom w:val="0"/>
      <w:divBdr>
        <w:top w:val="none" w:sz="0" w:space="0" w:color="auto"/>
        <w:left w:val="none" w:sz="0" w:space="0" w:color="auto"/>
        <w:bottom w:val="none" w:sz="0" w:space="0" w:color="auto"/>
        <w:right w:val="none" w:sz="0" w:space="0" w:color="auto"/>
      </w:divBdr>
    </w:div>
    <w:div w:id="1754857571">
      <w:bodyDiv w:val="1"/>
      <w:marLeft w:val="0"/>
      <w:marRight w:val="0"/>
      <w:marTop w:val="0"/>
      <w:marBottom w:val="0"/>
      <w:divBdr>
        <w:top w:val="none" w:sz="0" w:space="0" w:color="auto"/>
        <w:left w:val="none" w:sz="0" w:space="0" w:color="auto"/>
        <w:bottom w:val="none" w:sz="0" w:space="0" w:color="auto"/>
        <w:right w:val="none" w:sz="0" w:space="0" w:color="auto"/>
      </w:divBdr>
    </w:div>
    <w:div w:id="20307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chart" Target="charts/chart1.xm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emf"/><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chealthiertogether.org/" TargetMode="External"/><Relationship Id="rId14" Type="http://schemas.openxmlformats.org/officeDocument/2006/relationships/chart" Target="charts/chart2.xml"/><Relationship Id="rId22"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20Parker\Documents\COVID19\OC\COVID19_SpatialEpi\IncomeWee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20Parker\Documents\COVID19\OC\COVID19_SpatialEpi\Correlogram\Correlogr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20Parker\Documents\COVID19\OC\COVID19_SpatialEpi\Correlogram\Correlogram.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COVID-19 negative</c:v>
          </c:tx>
          <c:spPr>
            <a:ln w="28575" cap="rnd">
              <a:solidFill>
                <a:schemeClr val="accent1"/>
              </a:solidFill>
              <a:round/>
            </a:ln>
            <a:effectLst/>
          </c:spPr>
          <c:marker>
            <c:symbol val="none"/>
          </c:marker>
          <c:cat>
            <c:numRef>
              <c:f>IncomeByWeek!$A$3:$A$21</c:f>
              <c:numCache>
                <c:formatCode>d\-mmm</c:formatCode>
                <c:ptCount val="19"/>
                <c:pt idx="0">
                  <c:v>43891</c:v>
                </c:pt>
                <c:pt idx="1">
                  <c:v>43898</c:v>
                </c:pt>
                <c:pt idx="2">
                  <c:v>43905</c:v>
                </c:pt>
                <c:pt idx="3">
                  <c:v>43912</c:v>
                </c:pt>
                <c:pt idx="4">
                  <c:v>43919</c:v>
                </c:pt>
                <c:pt idx="5">
                  <c:v>43926</c:v>
                </c:pt>
                <c:pt idx="6">
                  <c:v>43933</c:v>
                </c:pt>
                <c:pt idx="7">
                  <c:v>43940</c:v>
                </c:pt>
                <c:pt idx="8">
                  <c:v>43947</c:v>
                </c:pt>
                <c:pt idx="9">
                  <c:v>43954</c:v>
                </c:pt>
                <c:pt idx="10">
                  <c:v>43961</c:v>
                </c:pt>
                <c:pt idx="11">
                  <c:v>43968</c:v>
                </c:pt>
                <c:pt idx="12">
                  <c:v>43975</c:v>
                </c:pt>
                <c:pt idx="13">
                  <c:v>43982</c:v>
                </c:pt>
                <c:pt idx="14">
                  <c:v>43989</c:v>
                </c:pt>
                <c:pt idx="15">
                  <c:v>43996</c:v>
                </c:pt>
                <c:pt idx="16">
                  <c:v>44003</c:v>
                </c:pt>
                <c:pt idx="17">
                  <c:v>44010</c:v>
                </c:pt>
                <c:pt idx="18">
                  <c:v>44017</c:v>
                </c:pt>
              </c:numCache>
            </c:numRef>
          </c:cat>
          <c:val>
            <c:numRef>
              <c:f>IncomeByWeek!$F$3:$F$21</c:f>
              <c:numCache>
                <c:formatCode>General</c:formatCode>
                <c:ptCount val="19"/>
                <c:pt idx="0">
                  <c:v>89796.5</c:v>
                </c:pt>
                <c:pt idx="1">
                  <c:v>96915</c:v>
                </c:pt>
                <c:pt idx="2">
                  <c:v>96588</c:v>
                </c:pt>
                <c:pt idx="3">
                  <c:v>92552</c:v>
                </c:pt>
                <c:pt idx="4">
                  <c:v>90233</c:v>
                </c:pt>
                <c:pt idx="5">
                  <c:v>88692</c:v>
                </c:pt>
                <c:pt idx="6">
                  <c:v>84968</c:v>
                </c:pt>
                <c:pt idx="7">
                  <c:v>81347</c:v>
                </c:pt>
                <c:pt idx="8">
                  <c:v>84509</c:v>
                </c:pt>
                <c:pt idx="9">
                  <c:v>84968</c:v>
                </c:pt>
                <c:pt idx="10">
                  <c:v>84968</c:v>
                </c:pt>
                <c:pt idx="11">
                  <c:v>84509</c:v>
                </c:pt>
                <c:pt idx="12">
                  <c:v>84509</c:v>
                </c:pt>
                <c:pt idx="13">
                  <c:v>81347</c:v>
                </c:pt>
                <c:pt idx="14">
                  <c:v>81347</c:v>
                </c:pt>
                <c:pt idx="15">
                  <c:v>84509</c:v>
                </c:pt>
                <c:pt idx="16">
                  <c:v>88082</c:v>
                </c:pt>
                <c:pt idx="17">
                  <c:v>88692</c:v>
                </c:pt>
                <c:pt idx="18">
                  <c:v>88692</c:v>
                </c:pt>
              </c:numCache>
            </c:numRef>
          </c:val>
          <c:smooth val="0"/>
          <c:extLst>
            <c:ext xmlns:c16="http://schemas.microsoft.com/office/drawing/2014/chart" uri="{C3380CC4-5D6E-409C-BE32-E72D297353CC}">
              <c16:uniqueId val="{00000000-9A11-4498-966B-A55808FB0E03}"/>
            </c:ext>
          </c:extLst>
        </c:ser>
        <c:ser>
          <c:idx val="1"/>
          <c:order val="1"/>
          <c:tx>
            <c:v>COVID-19 positive</c:v>
          </c:tx>
          <c:spPr>
            <a:ln w="28575" cap="rnd">
              <a:solidFill>
                <a:schemeClr val="accent2"/>
              </a:solidFill>
              <a:round/>
            </a:ln>
            <a:effectLst/>
          </c:spPr>
          <c:marker>
            <c:symbol val="none"/>
          </c:marker>
          <c:cat>
            <c:numRef>
              <c:f>IncomeByWeek!$A$3:$A$21</c:f>
              <c:numCache>
                <c:formatCode>d\-mmm</c:formatCode>
                <c:ptCount val="19"/>
                <c:pt idx="0">
                  <c:v>43891</c:v>
                </c:pt>
                <c:pt idx="1">
                  <c:v>43898</c:v>
                </c:pt>
                <c:pt idx="2">
                  <c:v>43905</c:v>
                </c:pt>
                <c:pt idx="3">
                  <c:v>43912</c:v>
                </c:pt>
                <c:pt idx="4">
                  <c:v>43919</c:v>
                </c:pt>
                <c:pt idx="5">
                  <c:v>43926</c:v>
                </c:pt>
                <c:pt idx="6">
                  <c:v>43933</c:v>
                </c:pt>
                <c:pt idx="7">
                  <c:v>43940</c:v>
                </c:pt>
                <c:pt idx="8">
                  <c:v>43947</c:v>
                </c:pt>
                <c:pt idx="9">
                  <c:v>43954</c:v>
                </c:pt>
                <c:pt idx="10">
                  <c:v>43961</c:v>
                </c:pt>
                <c:pt idx="11">
                  <c:v>43968</c:v>
                </c:pt>
                <c:pt idx="12">
                  <c:v>43975</c:v>
                </c:pt>
                <c:pt idx="13">
                  <c:v>43982</c:v>
                </c:pt>
                <c:pt idx="14">
                  <c:v>43989</c:v>
                </c:pt>
                <c:pt idx="15">
                  <c:v>43996</c:v>
                </c:pt>
                <c:pt idx="16">
                  <c:v>44003</c:v>
                </c:pt>
                <c:pt idx="17">
                  <c:v>44010</c:v>
                </c:pt>
                <c:pt idx="18">
                  <c:v>44017</c:v>
                </c:pt>
              </c:numCache>
            </c:numRef>
          </c:cat>
          <c:val>
            <c:numRef>
              <c:f>IncomeByWeek!$O$3:$O$21</c:f>
              <c:numCache>
                <c:formatCode>General</c:formatCode>
                <c:ptCount val="19"/>
                <c:pt idx="0">
                  <c:v>97459</c:v>
                </c:pt>
                <c:pt idx="1">
                  <c:v>88692</c:v>
                </c:pt>
                <c:pt idx="2">
                  <c:v>81064.75</c:v>
                </c:pt>
                <c:pt idx="3">
                  <c:v>71776</c:v>
                </c:pt>
                <c:pt idx="4">
                  <c:v>65217</c:v>
                </c:pt>
                <c:pt idx="5">
                  <c:v>61813</c:v>
                </c:pt>
                <c:pt idx="6">
                  <c:v>61611</c:v>
                </c:pt>
                <c:pt idx="7">
                  <c:v>59882</c:v>
                </c:pt>
                <c:pt idx="8">
                  <c:v>57186</c:v>
                </c:pt>
                <c:pt idx="9">
                  <c:v>57186</c:v>
                </c:pt>
                <c:pt idx="10">
                  <c:v>60799</c:v>
                </c:pt>
                <c:pt idx="11">
                  <c:v>60554</c:v>
                </c:pt>
                <c:pt idx="12">
                  <c:v>60799</c:v>
                </c:pt>
                <c:pt idx="13">
                  <c:v>61208</c:v>
                </c:pt>
                <c:pt idx="14">
                  <c:v>61611</c:v>
                </c:pt>
                <c:pt idx="15">
                  <c:v>61611</c:v>
                </c:pt>
                <c:pt idx="16">
                  <c:v>63691</c:v>
                </c:pt>
                <c:pt idx="17">
                  <c:v>61813</c:v>
                </c:pt>
                <c:pt idx="18">
                  <c:v>61611</c:v>
                </c:pt>
              </c:numCache>
            </c:numRef>
          </c:val>
          <c:smooth val="0"/>
          <c:extLst>
            <c:ext xmlns:c16="http://schemas.microsoft.com/office/drawing/2014/chart" uri="{C3380CC4-5D6E-409C-BE32-E72D297353CC}">
              <c16:uniqueId val="{00000001-9A11-4498-966B-A55808FB0E03}"/>
            </c:ext>
          </c:extLst>
        </c:ser>
        <c:dLbls>
          <c:showLegendKey val="0"/>
          <c:showVal val="0"/>
          <c:showCatName val="0"/>
          <c:showSerName val="0"/>
          <c:showPercent val="0"/>
          <c:showBubbleSize val="0"/>
        </c:dLbls>
        <c:smooth val="0"/>
        <c:axId val="311548480"/>
        <c:axId val="308381520"/>
      </c:lineChart>
      <c:dateAx>
        <c:axId val="311548480"/>
        <c:scaling>
          <c:orientation val="minMax"/>
        </c:scaling>
        <c:delete val="0"/>
        <c:axPos val="b"/>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381520"/>
        <c:crosses val="autoZero"/>
        <c:auto val="1"/>
        <c:lblOffset val="100"/>
        <c:baseTimeUnit val="days"/>
      </c:dateAx>
      <c:valAx>
        <c:axId val="308381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54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Sheet1!$C$1</c:f>
              <c:strCache>
                <c:ptCount val="1"/>
                <c:pt idx="0">
                  <c:v>cwMarch</c:v>
                </c:pt>
              </c:strCache>
            </c:strRef>
          </c:tx>
          <c:spPr>
            <a:ln w="28575" cap="rnd">
              <a:solidFill>
                <a:schemeClr val="accent2"/>
              </a:solidFill>
              <a:round/>
            </a:ln>
            <a:effectLst/>
          </c:spPr>
          <c:marker>
            <c:symbol val="none"/>
          </c:marker>
          <c:cat>
            <c:numRef>
              <c:f>Sheet1!$B$2:$B$11</c:f>
              <c:numCache>
                <c:formatCode>General</c:formatCode>
                <c:ptCount val="10"/>
                <c:pt idx="0">
                  <c:v>6500</c:v>
                </c:pt>
                <c:pt idx="1">
                  <c:v>13000</c:v>
                </c:pt>
                <c:pt idx="2">
                  <c:v>19500</c:v>
                </c:pt>
                <c:pt idx="3">
                  <c:v>26000</c:v>
                </c:pt>
                <c:pt idx="4">
                  <c:v>32500</c:v>
                </c:pt>
                <c:pt idx="5">
                  <c:v>39000</c:v>
                </c:pt>
                <c:pt idx="6">
                  <c:v>45500</c:v>
                </c:pt>
                <c:pt idx="7">
                  <c:v>52000</c:v>
                </c:pt>
                <c:pt idx="8">
                  <c:v>58500</c:v>
                </c:pt>
                <c:pt idx="9">
                  <c:v>65000</c:v>
                </c:pt>
              </c:numCache>
            </c:numRef>
          </c:cat>
          <c:val>
            <c:numRef>
              <c:f>Sheet1!$C$2:$C$11</c:f>
              <c:numCache>
                <c:formatCode>General</c:formatCode>
                <c:ptCount val="10"/>
                <c:pt idx="0">
                  <c:v>0.210538</c:v>
                </c:pt>
                <c:pt idx="1">
                  <c:v>0.103523</c:v>
                </c:pt>
                <c:pt idx="2">
                  <c:v>-1.8231399999999998E-2</c:v>
                </c:pt>
                <c:pt idx="3">
                  <c:v>-4.9411900000000002E-2</c:v>
                </c:pt>
                <c:pt idx="4">
                  <c:v>-7.5913700000000001E-2</c:v>
                </c:pt>
                <c:pt idx="5">
                  <c:v>-8.7170899999999996E-2</c:v>
                </c:pt>
                <c:pt idx="6">
                  <c:v>-8.77912E-2</c:v>
                </c:pt>
                <c:pt idx="7">
                  <c:v>-0.23693400000000001</c:v>
                </c:pt>
                <c:pt idx="8">
                  <c:v>-0.245757</c:v>
                </c:pt>
                <c:pt idx="9">
                  <c:v>-0.10893899999999999</c:v>
                </c:pt>
              </c:numCache>
            </c:numRef>
          </c:val>
          <c:smooth val="0"/>
          <c:extLst>
            <c:ext xmlns:c16="http://schemas.microsoft.com/office/drawing/2014/chart" uri="{C3380CC4-5D6E-409C-BE32-E72D297353CC}">
              <c16:uniqueId val="{00000000-769C-4EDF-9EEF-3D02EF9CE3CE}"/>
            </c:ext>
          </c:extLst>
        </c:ser>
        <c:ser>
          <c:idx val="2"/>
          <c:order val="1"/>
          <c:tx>
            <c:strRef>
              <c:f>Sheet1!$D$1</c:f>
              <c:strCache>
                <c:ptCount val="1"/>
                <c:pt idx="0">
                  <c:v>cwApril</c:v>
                </c:pt>
              </c:strCache>
            </c:strRef>
          </c:tx>
          <c:spPr>
            <a:ln w="28575" cap="rnd">
              <a:solidFill>
                <a:schemeClr val="accent2">
                  <a:lumMod val="60000"/>
                  <a:lumOff val="40000"/>
                </a:schemeClr>
              </a:solidFill>
              <a:round/>
            </a:ln>
            <a:effectLst/>
          </c:spPr>
          <c:marker>
            <c:symbol val="none"/>
          </c:marker>
          <c:cat>
            <c:numRef>
              <c:f>Sheet1!$B$2:$B$11</c:f>
              <c:numCache>
                <c:formatCode>General</c:formatCode>
                <c:ptCount val="10"/>
                <c:pt idx="0">
                  <c:v>6500</c:v>
                </c:pt>
                <c:pt idx="1">
                  <c:v>13000</c:v>
                </c:pt>
                <c:pt idx="2">
                  <c:v>19500</c:v>
                </c:pt>
                <c:pt idx="3">
                  <c:v>26000</c:v>
                </c:pt>
                <c:pt idx="4">
                  <c:v>32500</c:v>
                </c:pt>
                <c:pt idx="5">
                  <c:v>39000</c:v>
                </c:pt>
                <c:pt idx="6">
                  <c:v>45500</c:v>
                </c:pt>
                <c:pt idx="7">
                  <c:v>52000</c:v>
                </c:pt>
                <c:pt idx="8">
                  <c:v>58500</c:v>
                </c:pt>
                <c:pt idx="9">
                  <c:v>65000</c:v>
                </c:pt>
              </c:numCache>
            </c:numRef>
          </c:cat>
          <c:val>
            <c:numRef>
              <c:f>Sheet1!$D$2:$D$11</c:f>
              <c:numCache>
                <c:formatCode>General</c:formatCode>
                <c:ptCount val="10"/>
                <c:pt idx="0">
                  <c:v>0.25353999999999999</c:v>
                </c:pt>
                <c:pt idx="1">
                  <c:v>7.0421200000000003E-2</c:v>
                </c:pt>
                <c:pt idx="2">
                  <c:v>-1.0567500000000001E-2</c:v>
                </c:pt>
                <c:pt idx="3">
                  <c:v>-4.34598E-2</c:v>
                </c:pt>
                <c:pt idx="4">
                  <c:v>-6.9509600000000005E-2</c:v>
                </c:pt>
                <c:pt idx="5">
                  <c:v>-0.14360999999999999</c:v>
                </c:pt>
                <c:pt idx="6">
                  <c:v>-0.13004499999999999</c:v>
                </c:pt>
                <c:pt idx="7">
                  <c:v>-9.6030299999999999E-2</c:v>
                </c:pt>
                <c:pt idx="8">
                  <c:v>-8.6349200000000001E-2</c:v>
                </c:pt>
                <c:pt idx="9">
                  <c:v>-1.0106499999999999E-2</c:v>
                </c:pt>
              </c:numCache>
            </c:numRef>
          </c:val>
          <c:smooth val="0"/>
          <c:extLst>
            <c:ext xmlns:c16="http://schemas.microsoft.com/office/drawing/2014/chart" uri="{C3380CC4-5D6E-409C-BE32-E72D297353CC}">
              <c16:uniqueId val="{00000001-769C-4EDF-9EEF-3D02EF9CE3CE}"/>
            </c:ext>
          </c:extLst>
        </c:ser>
        <c:ser>
          <c:idx val="3"/>
          <c:order val="2"/>
          <c:tx>
            <c:strRef>
              <c:f>Sheet1!$E$1</c:f>
              <c:strCache>
                <c:ptCount val="1"/>
                <c:pt idx="0">
                  <c:v>cwMay</c:v>
                </c:pt>
              </c:strCache>
            </c:strRef>
          </c:tx>
          <c:spPr>
            <a:ln w="28575" cap="rnd">
              <a:solidFill>
                <a:srgbClr val="FF0000"/>
              </a:solidFill>
              <a:round/>
            </a:ln>
            <a:effectLst/>
          </c:spPr>
          <c:marker>
            <c:symbol val="none"/>
          </c:marker>
          <c:cat>
            <c:numRef>
              <c:f>Sheet1!$B$2:$B$11</c:f>
              <c:numCache>
                <c:formatCode>General</c:formatCode>
                <c:ptCount val="10"/>
                <c:pt idx="0">
                  <c:v>6500</c:v>
                </c:pt>
                <c:pt idx="1">
                  <c:v>13000</c:v>
                </c:pt>
                <c:pt idx="2">
                  <c:v>19500</c:v>
                </c:pt>
                <c:pt idx="3">
                  <c:v>26000</c:v>
                </c:pt>
                <c:pt idx="4">
                  <c:v>32500</c:v>
                </c:pt>
                <c:pt idx="5">
                  <c:v>39000</c:v>
                </c:pt>
                <c:pt idx="6">
                  <c:v>45500</c:v>
                </c:pt>
                <c:pt idx="7">
                  <c:v>52000</c:v>
                </c:pt>
                <c:pt idx="8">
                  <c:v>58500</c:v>
                </c:pt>
                <c:pt idx="9">
                  <c:v>65000</c:v>
                </c:pt>
              </c:numCache>
            </c:numRef>
          </c:cat>
          <c:val>
            <c:numRef>
              <c:f>Sheet1!$E$2:$E$11</c:f>
              <c:numCache>
                <c:formatCode>General</c:formatCode>
                <c:ptCount val="10"/>
                <c:pt idx="0">
                  <c:v>0.59365299999999999</c:v>
                </c:pt>
                <c:pt idx="1">
                  <c:v>0.14998700000000001</c:v>
                </c:pt>
                <c:pt idx="2">
                  <c:v>-0.12817799999999999</c:v>
                </c:pt>
                <c:pt idx="3">
                  <c:v>-0.14063400000000001</c:v>
                </c:pt>
                <c:pt idx="4">
                  <c:v>-7.6782400000000001E-2</c:v>
                </c:pt>
                <c:pt idx="5">
                  <c:v>-0.123501</c:v>
                </c:pt>
                <c:pt idx="6">
                  <c:v>-9.6657999999999994E-2</c:v>
                </c:pt>
                <c:pt idx="7">
                  <c:v>-3.5331700000000001E-2</c:v>
                </c:pt>
                <c:pt idx="8">
                  <c:v>-1.7131500000000001E-3</c:v>
                </c:pt>
                <c:pt idx="9">
                  <c:v>1.8069100000000001E-2</c:v>
                </c:pt>
              </c:numCache>
            </c:numRef>
          </c:val>
          <c:smooth val="0"/>
          <c:extLst>
            <c:ext xmlns:c16="http://schemas.microsoft.com/office/drawing/2014/chart" uri="{C3380CC4-5D6E-409C-BE32-E72D297353CC}">
              <c16:uniqueId val="{00000002-769C-4EDF-9EEF-3D02EF9CE3CE}"/>
            </c:ext>
          </c:extLst>
        </c:ser>
        <c:ser>
          <c:idx val="0"/>
          <c:order val="3"/>
          <c:tx>
            <c:strRef>
              <c:f>Sheet1!$F$1</c:f>
              <c:strCache>
                <c:ptCount val="1"/>
                <c:pt idx="0">
                  <c:v>cwJune</c:v>
                </c:pt>
              </c:strCache>
            </c:strRef>
          </c:tx>
          <c:spPr>
            <a:ln w="28575" cap="rnd">
              <a:solidFill>
                <a:schemeClr val="accent1"/>
              </a:solidFill>
              <a:round/>
            </a:ln>
            <a:effectLst/>
          </c:spPr>
          <c:marker>
            <c:symbol val="none"/>
          </c:marker>
          <c:val>
            <c:numRef>
              <c:f>Sheet1!$F$2:$F$11</c:f>
              <c:numCache>
                <c:formatCode>General</c:formatCode>
                <c:ptCount val="10"/>
                <c:pt idx="0">
                  <c:v>0.55662599999999995</c:v>
                </c:pt>
                <c:pt idx="1">
                  <c:v>0.150645</c:v>
                </c:pt>
                <c:pt idx="2">
                  <c:v>-1.9396500000000001E-2</c:v>
                </c:pt>
                <c:pt idx="3">
                  <c:v>-0.12710199999999999</c:v>
                </c:pt>
                <c:pt idx="4">
                  <c:v>-6.5504999999999994E-2</c:v>
                </c:pt>
                <c:pt idx="5">
                  <c:v>-0.25451099999999999</c:v>
                </c:pt>
                <c:pt idx="6">
                  <c:v>-0.23191200000000001</c:v>
                </c:pt>
                <c:pt idx="7">
                  <c:v>-0.231818</c:v>
                </c:pt>
                <c:pt idx="8">
                  <c:v>-9.6645099999999998E-2</c:v>
                </c:pt>
                <c:pt idx="9">
                  <c:v>-0.11508400000000001</c:v>
                </c:pt>
              </c:numCache>
            </c:numRef>
          </c:val>
          <c:smooth val="0"/>
          <c:extLst>
            <c:ext xmlns:c16="http://schemas.microsoft.com/office/drawing/2014/chart" uri="{C3380CC4-5D6E-409C-BE32-E72D297353CC}">
              <c16:uniqueId val="{00000003-769C-4EDF-9EEF-3D02EF9CE3CE}"/>
            </c:ext>
          </c:extLst>
        </c:ser>
        <c:dLbls>
          <c:showLegendKey val="0"/>
          <c:showVal val="0"/>
          <c:showCatName val="0"/>
          <c:showSerName val="0"/>
          <c:showPercent val="0"/>
          <c:showBubbleSize val="0"/>
        </c:dLbls>
        <c:smooth val="0"/>
        <c:axId val="2081202704"/>
        <c:axId val="2081208944"/>
      </c:lineChart>
      <c:catAx>
        <c:axId val="208120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bands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208944"/>
        <c:crosses val="autoZero"/>
        <c:auto val="1"/>
        <c:lblAlgn val="ctr"/>
        <c:lblOffset val="100"/>
        <c:tickLblSkip val="1"/>
        <c:noMultiLvlLbl val="0"/>
      </c:catAx>
      <c:valAx>
        <c:axId val="2081208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spatial autocorrelation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202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Sheet1!$G$1</c:f>
              <c:strCache>
                <c:ptCount val="1"/>
                <c:pt idx="0">
                  <c:v>twMarch</c:v>
                </c:pt>
              </c:strCache>
            </c:strRef>
          </c:tx>
          <c:spPr>
            <a:ln w="28575" cap="rnd">
              <a:solidFill>
                <a:schemeClr val="accent1"/>
              </a:solidFill>
              <a:round/>
            </a:ln>
            <a:effectLst/>
          </c:spPr>
          <c:marker>
            <c:symbol val="none"/>
          </c:marker>
          <c:cat>
            <c:numRef>
              <c:f>Sheet1!$B$2:$B$11</c:f>
              <c:numCache>
                <c:formatCode>General</c:formatCode>
                <c:ptCount val="10"/>
                <c:pt idx="0">
                  <c:v>6500</c:v>
                </c:pt>
                <c:pt idx="1">
                  <c:v>13000</c:v>
                </c:pt>
                <c:pt idx="2">
                  <c:v>19500</c:v>
                </c:pt>
                <c:pt idx="3">
                  <c:v>26000</c:v>
                </c:pt>
                <c:pt idx="4">
                  <c:v>32500</c:v>
                </c:pt>
                <c:pt idx="5">
                  <c:v>39000</c:v>
                </c:pt>
                <c:pt idx="6">
                  <c:v>45500</c:v>
                </c:pt>
                <c:pt idx="7">
                  <c:v>52000</c:v>
                </c:pt>
                <c:pt idx="8">
                  <c:v>58500</c:v>
                </c:pt>
                <c:pt idx="9">
                  <c:v>65000</c:v>
                </c:pt>
              </c:numCache>
            </c:numRef>
          </c:cat>
          <c:val>
            <c:numRef>
              <c:f>Sheet1!$G$2:$G$11</c:f>
              <c:numCache>
                <c:formatCode>General</c:formatCode>
                <c:ptCount val="10"/>
                <c:pt idx="0">
                  <c:v>0.40842299999999998</c:v>
                </c:pt>
                <c:pt idx="1">
                  <c:v>0.28498400000000002</c:v>
                </c:pt>
                <c:pt idx="2">
                  <c:v>0.127056</c:v>
                </c:pt>
                <c:pt idx="3">
                  <c:v>-9.0156100000000003E-2</c:v>
                </c:pt>
                <c:pt idx="4">
                  <c:v>-0.30027500000000001</c:v>
                </c:pt>
                <c:pt idx="5">
                  <c:v>-0.30469800000000002</c:v>
                </c:pt>
                <c:pt idx="6">
                  <c:v>-0.37560500000000002</c:v>
                </c:pt>
                <c:pt idx="7">
                  <c:v>-0.43906400000000001</c:v>
                </c:pt>
                <c:pt idx="8">
                  <c:v>-0.404806</c:v>
                </c:pt>
                <c:pt idx="9">
                  <c:v>-0.55712200000000001</c:v>
                </c:pt>
              </c:numCache>
            </c:numRef>
          </c:val>
          <c:smooth val="0"/>
          <c:extLst>
            <c:ext xmlns:c16="http://schemas.microsoft.com/office/drawing/2014/chart" uri="{C3380CC4-5D6E-409C-BE32-E72D297353CC}">
              <c16:uniqueId val="{00000000-A592-4F3B-8D9B-1E291322E7DF}"/>
            </c:ext>
          </c:extLst>
        </c:ser>
        <c:ser>
          <c:idx val="4"/>
          <c:order val="1"/>
          <c:tx>
            <c:strRef>
              <c:f>Sheet1!$H$1</c:f>
              <c:strCache>
                <c:ptCount val="1"/>
                <c:pt idx="0">
                  <c:v>twApril</c:v>
                </c:pt>
              </c:strCache>
            </c:strRef>
          </c:tx>
          <c:spPr>
            <a:ln w="28575" cap="rnd">
              <a:solidFill>
                <a:schemeClr val="bg1">
                  <a:lumMod val="75000"/>
                </a:schemeClr>
              </a:solidFill>
              <a:round/>
            </a:ln>
            <a:effectLst/>
          </c:spPr>
          <c:marker>
            <c:symbol val="none"/>
          </c:marker>
          <c:cat>
            <c:numRef>
              <c:f>Sheet1!$B$2:$B$11</c:f>
              <c:numCache>
                <c:formatCode>General</c:formatCode>
                <c:ptCount val="10"/>
                <c:pt idx="0">
                  <c:v>6500</c:v>
                </c:pt>
                <c:pt idx="1">
                  <c:v>13000</c:v>
                </c:pt>
                <c:pt idx="2">
                  <c:v>19500</c:v>
                </c:pt>
                <c:pt idx="3">
                  <c:v>26000</c:v>
                </c:pt>
                <c:pt idx="4">
                  <c:v>32500</c:v>
                </c:pt>
                <c:pt idx="5">
                  <c:v>39000</c:v>
                </c:pt>
                <c:pt idx="6">
                  <c:v>45500</c:v>
                </c:pt>
                <c:pt idx="7">
                  <c:v>52000</c:v>
                </c:pt>
                <c:pt idx="8">
                  <c:v>58500</c:v>
                </c:pt>
                <c:pt idx="9">
                  <c:v>65000</c:v>
                </c:pt>
              </c:numCache>
            </c:numRef>
          </c:cat>
          <c:val>
            <c:numRef>
              <c:f>Sheet1!$H$2:$H$11</c:f>
              <c:numCache>
                <c:formatCode>General</c:formatCode>
                <c:ptCount val="10"/>
                <c:pt idx="0">
                  <c:v>-4.8141099999999999E-2</c:v>
                </c:pt>
                <c:pt idx="1">
                  <c:v>-6.2222899999999998E-2</c:v>
                </c:pt>
                <c:pt idx="2">
                  <c:v>1.81692E-2</c:v>
                </c:pt>
                <c:pt idx="3">
                  <c:v>-2.26587E-2</c:v>
                </c:pt>
                <c:pt idx="4">
                  <c:v>2.6756100000000001E-2</c:v>
                </c:pt>
                <c:pt idx="5">
                  <c:v>1.2878499999999999E-2</c:v>
                </c:pt>
                <c:pt idx="6">
                  <c:v>-1.27525E-2</c:v>
                </c:pt>
                <c:pt idx="7">
                  <c:v>-1.8548100000000001E-2</c:v>
                </c:pt>
                <c:pt idx="8">
                  <c:v>1.25834E-2</c:v>
                </c:pt>
                <c:pt idx="9">
                  <c:v>-2.6507699999999999E-2</c:v>
                </c:pt>
              </c:numCache>
            </c:numRef>
          </c:val>
          <c:smooth val="0"/>
          <c:extLst>
            <c:ext xmlns:c16="http://schemas.microsoft.com/office/drawing/2014/chart" uri="{C3380CC4-5D6E-409C-BE32-E72D297353CC}">
              <c16:uniqueId val="{00000001-A592-4F3B-8D9B-1E291322E7DF}"/>
            </c:ext>
          </c:extLst>
        </c:ser>
        <c:ser>
          <c:idx val="5"/>
          <c:order val="2"/>
          <c:tx>
            <c:strRef>
              <c:f>Sheet1!$I$1</c:f>
              <c:strCache>
                <c:ptCount val="1"/>
                <c:pt idx="0">
                  <c:v>twMay</c:v>
                </c:pt>
              </c:strCache>
            </c:strRef>
          </c:tx>
          <c:spPr>
            <a:ln w="28575" cap="rnd">
              <a:solidFill>
                <a:schemeClr val="accent6"/>
              </a:solidFill>
              <a:round/>
            </a:ln>
            <a:effectLst/>
          </c:spPr>
          <c:marker>
            <c:symbol val="none"/>
          </c:marker>
          <c:cat>
            <c:numRef>
              <c:f>Sheet1!$B$2:$B$11</c:f>
              <c:numCache>
                <c:formatCode>General</c:formatCode>
                <c:ptCount val="10"/>
                <c:pt idx="0">
                  <c:v>6500</c:v>
                </c:pt>
                <c:pt idx="1">
                  <c:v>13000</c:v>
                </c:pt>
                <c:pt idx="2">
                  <c:v>19500</c:v>
                </c:pt>
                <c:pt idx="3">
                  <c:v>26000</c:v>
                </c:pt>
                <c:pt idx="4">
                  <c:v>32500</c:v>
                </c:pt>
                <c:pt idx="5">
                  <c:v>39000</c:v>
                </c:pt>
                <c:pt idx="6">
                  <c:v>45500</c:v>
                </c:pt>
                <c:pt idx="7">
                  <c:v>52000</c:v>
                </c:pt>
                <c:pt idx="8">
                  <c:v>58500</c:v>
                </c:pt>
                <c:pt idx="9">
                  <c:v>65000</c:v>
                </c:pt>
              </c:numCache>
            </c:numRef>
          </c:cat>
          <c:val>
            <c:numRef>
              <c:f>Sheet1!$I$2:$I$11</c:f>
              <c:numCache>
                <c:formatCode>General</c:formatCode>
                <c:ptCount val="10"/>
                <c:pt idx="0">
                  <c:v>6.1352900000000002E-2</c:v>
                </c:pt>
                <c:pt idx="1">
                  <c:v>-0.109362</c:v>
                </c:pt>
                <c:pt idx="2">
                  <c:v>2.0440900000000001E-2</c:v>
                </c:pt>
                <c:pt idx="3">
                  <c:v>3.0132900000000001E-2</c:v>
                </c:pt>
                <c:pt idx="4">
                  <c:v>1.29046E-2</c:v>
                </c:pt>
                <c:pt idx="5">
                  <c:v>-4.65256E-3</c:v>
                </c:pt>
                <c:pt idx="6">
                  <c:v>-3.38626E-2</c:v>
                </c:pt>
                <c:pt idx="7">
                  <c:v>-7.2448200000000004E-2</c:v>
                </c:pt>
                <c:pt idx="8">
                  <c:v>-0.23985000000000001</c:v>
                </c:pt>
                <c:pt idx="9">
                  <c:v>-5.8878300000000001E-2</c:v>
                </c:pt>
              </c:numCache>
            </c:numRef>
          </c:val>
          <c:smooth val="0"/>
          <c:extLst>
            <c:ext xmlns:c16="http://schemas.microsoft.com/office/drawing/2014/chart" uri="{C3380CC4-5D6E-409C-BE32-E72D297353CC}">
              <c16:uniqueId val="{00000002-A592-4F3B-8D9B-1E291322E7DF}"/>
            </c:ext>
          </c:extLst>
        </c:ser>
        <c:ser>
          <c:idx val="1"/>
          <c:order val="3"/>
          <c:tx>
            <c:strRef>
              <c:f>Sheet1!$J$1</c:f>
              <c:strCache>
                <c:ptCount val="1"/>
                <c:pt idx="0">
                  <c:v>twJune</c:v>
                </c:pt>
              </c:strCache>
            </c:strRef>
          </c:tx>
          <c:spPr>
            <a:ln w="28575" cap="rnd">
              <a:solidFill>
                <a:schemeClr val="accent2"/>
              </a:solidFill>
              <a:round/>
            </a:ln>
            <a:effectLst/>
          </c:spPr>
          <c:marker>
            <c:symbol val="none"/>
          </c:marker>
          <c:val>
            <c:numRef>
              <c:f>Sheet1!$J$2:$J$11</c:f>
              <c:numCache>
                <c:formatCode>General</c:formatCode>
                <c:ptCount val="10"/>
                <c:pt idx="0">
                  <c:v>5.58243E-2</c:v>
                </c:pt>
                <c:pt idx="1">
                  <c:v>-6.4736699999999994E-2</c:v>
                </c:pt>
                <c:pt idx="2">
                  <c:v>2.34183E-2</c:v>
                </c:pt>
                <c:pt idx="3">
                  <c:v>-4.9715599999999999E-3</c:v>
                </c:pt>
                <c:pt idx="4">
                  <c:v>5.1233399999999998E-2</c:v>
                </c:pt>
                <c:pt idx="5">
                  <c:v>-1.36469E-2</c:v>
                </c:pt>
                <c:pt idx="6">
                  <c:v>-7.3039400000000004E-2</c:v>
                </c:pt>
                <c:pt idx="7">
                  <c:v>-0.14829000000000001</c:v>
                </c:pt>
                <c:pt idx="8">
                  <c:v>-0.33849200000000002</c:v>
                </c:pt>
                <c:pt idx="9">
                  <c:v>-0.33749800000000002</c:v>
                </c:pt>
              </c:numCache>
            </c:numRef>
          </c:val>
          <c:smooth val="0"/>
          <c:extLst>
            <c:ext xmlns:c16="http://schemas.microsoft.com/office/drawing/2014/chart" uri="{C3380CC4-5D6E-409C-BE32-E72D297353CC}">
              <c16:uniqueId val="{00000003-A592-4F3B-8D9B-1E291322E7DF}"/>
            </c:ext>
          </c:extLst>
        </c:ser>
        <c:dLbls>
          <c:showLegendKey val="0"/>
          <c:showVal val="0"/>
          <c:showCatName val="0"/>
          <c:showSerName val="0"/>
          <c:showPercent val="0"/>
          <c:showBubbleSize val="0"/>
        </c:dLbls>
        <c:smooth val="0"/>
        <c:axId val="2081202704"/>
        <c:axId val="2081208944"/>
      </c:lineChart>
      <c:catAx>
        <c:axId val="208120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band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208944"/>
        <c:crosses val="autoZero"/>
        <c:auto val="1"/>
        <c:lblAlgn val="ctr"/>
        <c:lblOffset val="100"/>
        <c:tickLblSkip val="1"/>
        <c:noMultiLvlLbl val="0"/>
      </c:catAx>
      <c:valAx>
        <c:axId val="2081208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spatial autocorrelation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202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19</Pages>
  <Words>8456</Words>
  <Characters>48200</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Parker</dc:creator>
  <cp:keywords/>
  <dc:description/>
  <cp:lastModifiedBy>Daniel Parker</cp:lastModifiedBy>
  <cp:revision>6</cp:revision>
  <dcterms:created xsi:type="dcterms:W3CDTF">2020-07-20T21:57:00Z</dcterms:created>
  <dcterms:modified xsi:type="dcterms:W3CDTF">2020-10-01T00:05:00Z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id="kWcbU5Tj"/&gt;&lt;style id="http://www.zotero.org/styles/plos-neglected-tropical-diseases" hasBibliography="1" bibliographyStyleHasBeenSet="1"/&gt;&lt;prefs&gt;&lt;pref name="fieldType" value="Field"/&gt;&lt;/prefs&gt;&lt;/da</vt:lpwstr>
  </property>
  <property fmtid="{D5CDD505-2E9C-101B-9397-08002B2CF9AE}" pid="3" name="ZOTERO_PREF_2">
    <vt:lpwstr>ta&gt;</vt:lpwstr>
  </property>
</Properties>
</file>